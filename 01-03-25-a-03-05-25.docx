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6C0E2" w14:textId="77777777" w:rsidR="002E1387" w:rsidRDefault="002E1387" w:rsidP="002E1387">
      <w:pPr>
        <w:rPr>
          <w:del w:id="0" w:author="Microsoft Word" w:date="2025-05-04T11:03:00Z" w16du:dateUtc="2025-05-04T14:03:00Z"/>
        </w:rPr>
      </w:pPr>
      <w:del w:id="1" w:author="Microsoft Word" w:date="2025-05-04T11:03:00Z" w16du:dateUtc="2025-05-04T14:03:00Z">
        <w:r>
          <w:delText>Com base nos arquivos fornecidos (`01-05-2025 a 03-05-2025.docx`, `onboard - gemini.txt`, `objetivo.txt`, `Planejamento.txt`, `arquitetura.txt`) e nas nossas interações hoje (03/05/2025), vou realizar uma análise detalhada do progresso do projeto **Égide Jurídico** nos últimos dias (01/05/2025 a 03/05/2025), descrever o que foi feito hoje, e fornecer uma visão completa da arquitetura técnica do sistema na data atual (03/05/2025). A descrição incluirá o que está funcionando, os fluxos implementados, os arquivos relevantes e detalhes para que possamos continuar amanhã em outro chat no Grok.</w:delText>
        </w:r>
      </w:del>
    </w:p>
    <w:p w14:paraId="517B7E32" w14:textId="77777777" w:rsidR="002E1387" w:rsidRDefault="002E1387" w:rsidP="002E1387">
      <w:pPr>
        <w:rPr>
          <w:del w:id="2" w:author="Microsoft Word" w:date="2025-05-04T11:03:00Z" w16du:dateUtc="2025-05-04T14:03:00Z"/>
        </w:rPr>
      </w:pPr>
      <w:del w:id="3" w:author="Microsoft Word" w:date="2025-05-04T11:03:00Z" w16du:dateUtc="2025-05-04T14:03:00Z">
        <w:r>
          <w:delText>---</w:delText>
        </w:r>
      </w:del>
    </w:p>
    <w:p w14:paraId="0A87D969" w14:textId="0FBCC651" w:rsidR="00016684" w:rsidRPr="00016684" w:rsidRDefault="002E1387" w:rsidP="00016684">
      <w:pPr>
        <w:rPr>
          <w:b/>
          <w:bCs/>
        </w:rPr>
      </w:pPr>
      <w:del w:id="4" w:author="Microsoft Word" w:date="2025-05-04T11:03:00Z" w16du:dateUtc="2025-05-04T14:03:00Z">
        <w:r>
          <w:delText>### **</w:delText>
        </w:r>
      </w:del>
      <w:r w:rsidR="00016684" w:rsidRPr="00016684">
        <w:rPr>
          <w:b/>
          <w:bCs/>
        </w:rPr>
        <w:t>1. Análise do Progresso nos Últimos Dias (01/05/2025 a 03/05/2025</w:t>
      </w:r>
      <w:del w:id="5" w:author="Microsoft Word" w:date="2025-05-03T21:19:00Z" w16du:dateUtc="2025-05-04T00:19:00Z">
        <w:r>
          <w:delText>)**</w:delText>
        </w:r>
      </w:del>
      <w:ins w:id="6" w:author="Microsoft Word" w:date="2025-05-03T21:19:00Z" w16du:dateUtc="2025-05-04T00:19:00Z">
        <w:r w:rsidR="00B67294" w:rsidRPr="00B67294">
          <w:rPr>
            <w:b/>
            <w:bCs/>
          </w:rPr>
          <w:t>)</w:t>
        </w:r>
      </w:ins>
      <w:ins w:id="7" w:author="Microsoft Word" w:date="2025-05-04T11:03:00Z" w16du:dateUtc="2025-05-04T14:03:00Z">
        <w:r w:rsidR="00016684" w:rsidRPr="00016684">
          <w:rPr>
            <w:b/>
            <w:bCs/>
          </w:rPr>
          <w:t>)</w:t>
        </w:r>
      </w:ins>
    </w:p>
    <w:p w14:paraId="18AC5961" w14:textId="5810D72F" w:rsidR="00016684" w:rsidRPr="00016684" w:rsidRDefault="00016684" w:rsidP="00016684">
      <w:r w:rsidRPr="00016684">
        <w:t xml:space="preserve">Os arquivos fornecidos, especialmente o documento </w:t>
      </w:r>
      <w:del w:id="8" w:author="Microsoft Word" w:date="2025-05-04T11:03:00Z" w16du:dateUtc="2025-05-04T14:03:00Z">
        <w:r w:rsidR="002E1387">
          <w:delText>`</w:delText>
        </w:r>
      </w:del>
      <w:r w:rsidRPr="00016684">
        <w:t>01-05-2025 a 03-05-2025.docx</w:t>
      </w:r>
      <w:del w:id="9" w:author="Microsoft Word" w:date="2025-05-03T21:19:00Z" w16du:dateUtc="2025-05-04T00:19:00Z">
        <w:r w:rsidR="002E1387">
          <w:delText>`,</w:delText>
        </w:r>
      </w:del>
      <w:ins w:id="10" w:author="Microsoft Word" w:date="2025-05-03T21:19:00Z" w16du:dateUtc="2025-05-04T00:19:00Z">
        <w:r w:rsidR="00B67294" w:rsidRPr="00B67294">
          <w:t>,</w:t>
        </w:r>
      </w:ins>
      <w:ins w:id="11" w:author="Microsoft Word" w:date="2025-05-04T11:03:00Z" w16du:dateUtc="2025-05-04T14:03:00Z">
        <w:r w:rsidRPr="00016684">
          <w:t>,</w:t>
        </w:r>
      </w:ins>
      <w:r w:rsidRPr="00016684">
        <w:t xml:space="preserve"> detalham as atividades realizadas nos dias 01/05/2025, 02/05/2025 e 03/05/2025. Vou resumir o progresso, conectar com nossas interações de hoje, e identificar pendências.</w:t>
      </w:r>
    </w:p>
    <w:p w14:paraId="26ED959D" w14:textId="191C0409" w:rsidR="00016684" w:rsidRPr="00016684" w:rsidRDefault="002E1387" w:rsidP="00016684">
      <w:pPr>
        <w:rPr>
          <w:b/>
          <w:bCs/>
        </w:rPr>
      </w:pPr>
      <w:del w:id="12" w:author="Microsoft Word" w:date="2025-05-04T11:03:00Z" w16du:dateUtc="2025-05-04T14:03:00Z">
        <w:r>
          <w:delText>#### **</w:delText>
        </w:r>
      </w:del>
      <w:r w:rsidR="00016684" w:rsidRPr="00016684">
        <w:rPr>
          <w:b/>
          <w:bCs/>
        </w:rPr>
        <w:t>01/05/2025</w:t>
      </w:r>
      <w:del w:id="13" w:author="Microsoft Word" w:date="2025-05-04T11:03:00Z" w16du:dateUtc="2025-05-04T14:03:00Z">
        <w:r>
          <w:delText>**</w:delText>
        </w:r>
      </w:del>
    </w:p>
    <w:p w14:paraId="0391646E" w14:textId="62D39E91" w:rsidR="00016684" w:rsidRPr="00016684" w:rsidRDefault="002E1387" w:rsidP="00016684">
      <w:del w:id="14" w:author="Microsoft Word" w:date="2025-05-04T11:03:00Z" w16du:dateUtc="2025-05-04T14:03:00Z">
        <w:r>
          <w:delText>**</w:delText>
        </w:r>
      </w:del>
      <w:r w:rsidR="00016684" w:rsidRPr="00016684">
        <w:rPr>
          <w:b/>
          <w:bCs/>
        </w:rPr>
        <w:t>Resumo do Documento</w:t>
      </w:r>
      <w:del w:id="15" w:author="Microsoft Word" w:date="2025-05-03T21:19:00Z" w16du:dateUtc="2025-05-04T00:19:00Z">
        <w:r>
          <w:delText>**:</w:delText>
        </w:r>
      </w:del>
      <w:ins w:id="16" w:author="Microsoft Word" w:date="2025-05-03T21:19:00Z" w16du:dateUtc="2025-05-04T00:19:00Z">
        <w:r w:rsidR="00B67294" w:rsidRPr="00B67294">
          <w:t>:</w:t>
        </w:r>
      </w:ins>
      <w:ins w:id="17" w:author="Microsoft Word" w:date="2025-05-04T11:03:00Z" w16du:dateUtc="2025-05-04T14:03:00Z">
        <w:r w:rsidR="00016684" w:rsidRPr="00016684">
          <w:t>:</w:t>
        </w:r>
      </w:ins>
    </w:p>
    <w:p w14:paraId="7BC692DE" w14:textId="6B76FD96" w:rsidR="00016684" w:rsidRPr="00016684" w:rsidRDefault="002E1387" w:rsidP="00016684">
      <w:pPr>
        <w:numPr>
          <w:ilvl w:val="0"/>
          <w:numId w:val="18"/>
        </w:numPr>
      </w:pPr>
      <w:del w:id="18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Persistência da Sessão</w:t>
      </w:r>
      <w:del w:id="19" w:author="Microsoft Word" w:date="2025-05-03T21:19:00Z" w16du:dateUtc="2025-05-04T00:19:00Z">
        <w:r>
          <w:delText>**:</w:delText>
        </w:r>
      </w:del>
      <w:ins w:id="20" w:author="Microsoft Word" w:date="2025-05-03T21:19:00Z" w16du:dateUtc="2025-05-04T00:19:00Z">
        <w:r w:rsidR="00B67294" w:rsidRPr="00B67294">
          <w:t xml:space="preserve">: </w:t>
        </w:r>
      </w:ins>
      <w:ins w:id="21" w:author="Microsoft Word" w:date="2025-05-04T11:03:00Z" w16du:dateUtc="2025-05-04T14:03:00Z">
        <w:r w:rsidR="00016684" w:rsidRPr="00016684">
          <w:t xml:space="preserve">: </w:t>
        </w:r>
      </w:ins>
    </w:p>
    <w:p w14:paraId="0BFD56B9" w14:textId="4EEB4652" w:rsidR="00016684" w:rsidRPr="00016684" w:rsidRDefault="002E1387" w:rsidP="00016684">
      <w:pPr>
        <w:numPr>
          <w:ilvl w:val="1"/>
          <w:numId w:val="18"/>
        </w:numPr>
      </w:pPr>
      <w:del w:id="22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Implementada funcionalidade para salvar e recuperar o </w:t>
      </w:r>
      <w:del w:id="23" w:author="Microsoft Word" w:date="2025-05-04T11:03:00Z" w16du:dateUtc="2025-05-04T14:03:00Z">
        <w:r>
          <w:delText>`</w:delText>
        </w:r>
      </w:del>
      <w:r w:rsidR="00016684" w:rsidRPr="00016684">
        <w:t>session_id</w:t>
      </w:r>
      <w:del w:id="24" w:author="Microsoft Word" w:date="2025-05-04T11:03:00Z" w16du:dateUtc="2025-05-04T14:03:00Z">
        <w:r>
          <w:delText>`</w:delText>
        </w:r>
      </w:del>
      <w:r w:rsidR="00016684" w:rsidRPr="00016684">
        <w:t xml:space="preserve"> usando </w:t>
      </w:r>
      <w:del w:id="25" w:author="Microsoft Word" w:date="2025-05-04T11:03:00Z" w16du:dateUtc="2025-05-04T14:03:00Z">
        <w:r>
          <w:delText>`</w:delText>
        </w:r>
      </w:del>
      <w:r w:rsidR="00016684" w:rsidRPr="00016684">
        <w:t>localStorage</w:t>
      </w:r>
      <w:del w:id="26" w:author="Microsoft Word" w:date="2025-05-03T21:19:00Z" w16du:dateUtc="2025-05-04T00:19:00Z">
        <w:r>
          <w:delText>`.</w:delText>
        </w:r>
      </w:del>
      <w:ins w:id="27" w:author="Microsoft Word" w:date="2025-05-03T21:19:00Z" w16du:dateUtc="2025-05-04T00:19:00Z">
        <w:r w:rsidR="00B67294" w:rsidRPr="00B67294">
          <w:t>.</w:t>
        </w:r>
      </w:ins>
      <w:ins w:id="28" w:author="Microsoft Word" w:date="2025-05-04T11:03:00Z" w16du:dateUtc="2025-05-04T14:03:00Z">
        <w:r w:rsidR="00016684" w:rsidRPr="00016684">
          <w:t>.</w:t>
        </w:r>
      </w:ins>
    </w:p>
    <w:p w14:paraId="10F4A54B" w14:textId="32F5A81C" w:rsidR="00016684" w:rsidRPr="00016684" w:rsidRDefault="002E1387" w:rsidP="00016684">
      <w:pPr>
        <w:numPr>
          <w:ilvl w:val="1"/>
          <w:numId w:val="18"/>
        </w:numPr>
      </w:pPr>
      <w:del w:id="29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Ajustados </w:t>
      </w:r>
      <w:del w:id="30" w:author="Microsoft Word" w:date="2025-05-04T11:03:00Z" w16du:dateUtc="2025-05-04T14:03:00Z">
        <w:r>
          <w:delText>`</w:delText>
        </w:r>
      </w:del>
      <w:r w:rsidR="00016684" w:rsidRPr="00016684">
        <w:t>main.js</w:t>
      </w:r>
      <w:del w:id="31" w:author="Microsoft Word" w:date="2025-05-04T11:03:00Z" w16du:dateUtc="2025-05-04T14:03:00Z">
        <w:r>
          <w:delText>`</w:delText>
        </w:r>
      </w:del>
      <w:r w:rsidR="00016684" w:rsidRPr="00016684">
        <w:t xml:space="preserve"> (agora </w:t>
      </w:r>
      <w:del w:id="32" w:author="Microsoft Word" w:date="2025-05-04T11:03:00Z" w16du:dateUtc="2025-05-04T14:03:00Z">
        <w:r>
          <w:delText>`</w:delText>
        </w:r>
      </w:del>
      <w:r w:rsidR="00016684" w:rsidRPr="00016684">
        <w:t>chat.js</w:t>
      </w:r>
      <w:del w:id="33" w:author="Microsoft Word" w:date="2025-05-03T21:19:00Z" w16du:dateUtc="2025-05-04T00:19:00Z">
        <w:r>
          <w:delText>`)</w:delText>
        </w:r>
      </w:del>
      <w:ins w:id="34" w:author="Microsoft Word" w:date="2025-05-03T21:19:00Z" w16du:dateUtc="2025-05-04T00:19:00Z">
        <w:r w:rsidR="00B67294" w:rsidRPr="00B67294">
          <w:t>)</w:t>
        </w:r>
      </w:ins>
      <w:ins w:id="35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e </w:t>
      </w:r>
      <w:del w:id="36" w:author="Microsoft Word" w:date="2025-05-04T11:03:00Z" w16du:dateUtc="2025-05-04T14:03:00Z">
        <w:r>
          <w:delText>`</w:delText>
        </w:r>
      </w:del>
      <w:r w:rsidR="00016684" w:rsidRPr="00016684">
        <w:t>state.js</w:t>
      </w:r>
      <w:del w:id="37" w:author="Microsoft Word" w:date="2025-05-04T11:03:00Z" w16du:dateUtc="2025-05-04T14:03:00Z">
        <w:r>
          <w:delText>`</w:delText>
        </w:r>
      </w:del>
      <w:r w:rsidR="00016684" w:rsidRPr="00016684">
        <w:t xml:space="preserve"> para chamar </w:t>
      </w:r>
      <w:del w:id="38" w:author="Microsoft Word" w:date="2025-05-04T11:03:00Z" w16du:dateUtc="2025-05-04T14:03:00Z">
        <w:r>
          <w:delText>`</w:delText>
        </w:r>
      </w:del>
      <w:r w:rsidR="00016684" w:rsidRPr="00016684">
        <w:t>loadSessionData</w:t>
      </w:r>
      <w:del w:id="39" w:author="Microsoft Word" w:date="2025-05-04T11:03:00Z" w16du:dateUtc="2025-05-04T14:03:00Z">
        <w:r>
          <w:delText>`</w:delText>
        </w:r>
      </w:del>
      <w:r w:rsidR="00016684" w:rsidRPr="00016684">
        <w:t xml:space="preserve"> e buscar histórico do backend ao carregar a página.</w:t>
      </w:r>
    </w:p>
    <w:p w14:paraId="1475D68F" w14:textId="153EF85E" w:rsidR="00016684" w:rsidRPr="00016684" w:rsidRDefault="002E1387" w:rsidP="00016684">
      <w:pPr>
        <w:numPr>
          <w:ilvl w:val="0"/>
          <w:numId w:val="18"/>
        </w:numPr>
      </w:pPr>
      <w:del w:id="40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Backend</w:t>
      </w:r>
      <w:del w:id="41" w:author="Microsoft Word" w:date="2025-05-03T21:19:00Z" w16du:dateUtc="2025-05-04T00:19:00Z">
        <w:r>
          <w:delText>**:</w:delText>
        </w:r>
      </w:del>
      <w:ins w:id="42" w:author="Microsoft Word" w:date="2025-05-03T21:19:00Z" w16du:dateUtc="2025-05-04T00:19:00Z">
        <w:r w:rsidR="00B67294" w:rsidRPr="00B67294">
          <w:t xml:space="preserve">: </w:t>
        </w:r>
      </w:ins>
      <w:ins w:id="43" w:author="Microsoft Word" w:date="2025-05-04T11:03:00Z" w16du:dateUtc="2025-05-04T14:03:00Z">
        <w:r w:rsidR="00016684" w:rsidRPr="00016684">
          <w:t xml:space="preserve">: </w:t>
        </w:r>
      </w:ins>
    </w:p>
    <w:p w14:paraId="07B4FB27" w14:textId="2BCAD87C" w:rsidR="00016684" w:rsidRPr="00016684" w:rsidRDefault="002E1387" w:rsidP="00016684">
      <w:pPr>
        <w:numPr>
          <w:ilvl w:val="1"/>
          <w:numId w:val="18"/>
        </w:numPr>
      </w:pPr>
      <w:del w:id="44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Corrigido o endpoint </w:t>
      </w:r>
      <w:del w:id="45" w:author="Microsoft Word" w:date="2025-05-03T21:19:00Z" w16du:dateUtc="2025-05-04T00:19:00Z">
        <w:r>
          <w:delText>`/</w:delText>
        </w:r>
      </w:del>
      <w:ins w:id="46" w:author="Microsoft Word" w:date="2025-05-03T21:19:00Z" w16du:dateUtc="2025-05-04T00:19:00Z">
        <w:r w:rsidR="00B67294" w:rsidRPr="00B67294">
          <w:t>/</w:t>
        </w:r>
      </w:ins>
      <w:ins w:id="47" w:author="Microsoft Word" w:date="2025-05-04T11:03:00Z" w16du:dateUtc="2025-05-04T14:03:00Z">
        <w:r w:rsidR="00016684" w:rsidRPr="00016684">
          <w:t>/</w:t>
        </w:r>
      </w:ins>
      <w:r w:rsidR="00016684" w:rsidRPr="00016684">
        <w:t>api/session-history/:session_id</w:t>
      </w:r>
      <w:del w:id="48" w:author="Microsoft Word" w:date="2025-05-04T11:03:00Z" w16du:dateUtc="2025-05-04T14:03:00Z">
        <w:r>
          <w:delText>`</w:delText>
        </w:r>
      </w:del>
      <w:r w:rsidR="00016684" w:rsidRPr="00016684">
        <w:t xml:space="preserve"> para suportar sessões anônimas.</w:t>
      </w:r>
    </w:p>
    <w:p w14:paraId="4513BA6B" w14:textId="1FDFD894" w:rsidR="00016684" w:rsidRPr="00016684" w:rsidRDefault="002E1387" w:rsidP="00016684">
      <w:pPr>
        <w:numPr>
          <w:ilvl w:val="1"/>
          <w:numId w:val="18"/>
        </w:numPr>
      </w:pPr>
      <w:del w:id="49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Ajustado </w:t>
      </w:r>
      <w:del w:id="50" w:author="Microsoft Word" w:date="2025-05-03T21:19:00Z" w16du:dateUtc="2025-05-04T00:19:00Z">
        <w:r>
          <w:delText>`/</w:delText>
        </w:r>
      </w:del>
      <w:ins w:id="51" w:author="Microsoft Word" w:date="2025-05-03T21:19:00Z" w16du:dateUtc="2025-05-04T00:19:00Z">
        <w:r w:rsidR="00B67294" w:rsidRPr="00B67294">
          <w:t>/</w:t>
        </w:r>
      </w:ins>
      <w:ins w:id="52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53" w:author="Microsoft Word" w:date="2025-05-04T11:03:00Z" w16du:dateUtc="2025-05-04T14:03:00Z">
        <w:r>
          <w:delText>`</w:delText>
        </w:r>
      </w:del>
      <w:r w:rsidR="00016684" w:rsidRPr="00016684">
        <w:t xml:space="preserve"> para salvar histórico de sessões anônimas com </w:t>
      </w:r>
      <w:del w:id="54" w:author="Microsoft Word" w:date="2025-05-04T11:03:00Z" w16du:dateUtc="2025-05-04T14:03:00Z">
        <w:r>
          <w:delText>`</w:delText>
        </w:r>
      </w:del>
      <w:r w:rsidR="00016684" w:rsidRPr="00016684">
        <w:t>user_id</w:t>
      </w:r>
      <w:del w:id="55" w:author="Microsoft Word" w:date="2025-05-04T11:03:00Z" w16du:dateUtc="2025-05-04T14:03:00Z">
        <w:r>
          <w:delText>`</w:delText>
        </w:r>
      </w:del>
      <w:r w:rsidR="00016684" w:rsidRPr="00016684">
        <w:t xml:space="preserve"> como </w:t>
      </w:r>
      <w:del w:id="56" w:author="Microsoft Word" w:date="2025-05-04T11:03:00Z" w16du:dateUtc="2025-05-04T14:03:00Z">
        <w:r>
          <w:delText>`</w:delText>
        </w:r>
      </w:del>
      <w:r w:rsidR="00016684" w:rsidRPr="00016684">
        <w:t>'anon'</w:t>
      </w:r>
      <w:del w:id="57" w:author="Microsoft Word" w:date="2025-05-03T21:19:00Z" w16du:dateUtc="2025-05-04T00:19:00Z">
        <w:r>
          <w:delText>`.</w:delText>
        </w:r>
      </w:del>
      <w:ins w:id="58" w:author="Microsoft Word" w:date="2025-05-03T21:19:00Z" w16du:dateUtc="2025-05-04T00:19:00Z">
        <w:r w:rsidR="00B67294" w:rsidRPr="00B67294">
          <w:t>.</w:t>
        </w:r>
      </w:ins>
      <w:ins w:id="59" w:author="Microsoft Word" w:date="2025-05-04T11:03:00Z" w16du:dateUtc="2025-05-04T14:03:00Z">
        <w:r w:rsidR="00016684" w:rsidRPr="00016684">
          <w:t>.</w:t>
        </w:r>
      </w:ins>
    </w:p>
    <w:p w14:paraId="20E37E01" w14:textId="69845CD6" w:rsidR="00016684" w:rsidRPr="00016684" w:rsidRDefault="002E1387" w:rsidP="00016684">
      <w:pPr>
        <w:numPr>
          <w:ilvl w:val="0"/>
          <w:numId w:val="18"/>
        </w:numPr>
      </w:pPr>
      <w:del w:id="60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Correções de Erros</w:t>
      </w:r>
      <w:del w:id="61" w:author="Microsoft Word" w:date="2025-05-03T21:19:00Z" w16du:dateUtc="2025-05-04T00:19:00Z">
        <w:r>
          <w:delText>**:</w:delText>
        </w:r>
      </w:del>
      <w:ins w:id="62" w:author="Microsoft Word" w:date="2025-05-03T21:19:00Z" w16du:dateUtc="2025-05-04T00:19:00Z">
        <w:r w:rsidR="00B67294" w:rsidRPr="00B67294">
          <w:t xml:space="preserve">: </w:t>
        </w:r>
      </w:ins>
      <w:ins w:id="63" w:author="Microsoft Word" w:date="2025-05-04T11:03:00Z" w16du:dateUtc="2025-05-04T14:03:00Z">
        <w:r w:rsidR="00016684" w:rsidRPr="00016684">
          <w:t xml:space="preserve">: </w:t>
        </w:r>
      </w:ins>
    </w:p>
    <w:p w14:paraId="5265ABC0" w14:textId="15EA6AFE" w:rsidR="00016684" w:rsidRPr="00016684" w:rsidRDefault="002E1387" w:rsidP="00016684">
      <w:pPr>
        <w:numPr>
          <w:ilvl w:val="1"/>
          <w:numId w:val="18"/>
        </w:numPr>
      </w:pPr>
      <w:del w:id="64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Resolvido erro de sintaxe em </w:t>
      </w:r>
      <w:del w:id="65" w:author="Microsoft Word" w:date="2025-05-04T11:03:00Z" w16du:dateUtc="2025-05-04T14:03:00Z">
        <w:r>
          <w:delText>`</w:delText>
        </w:r>
      </w:del>
      <w:r w:rsidR="00016684" w:rsidRPr="00016684">
        <w:t>server.js</w:t>
      </w:r>
      <w:del w:id="66" w:author="Microsoft Word" w:date="2025-05-03T21:19:00Z" w16du:dateUtc="2025-05-04T00:19:00Z">
        <w:r>
          <w:delText>`.</w:delText>
        </w:r>
      </w:del>
      <w:ins w:id="67" w:author="Microsoft Word" w:date="2025-05-03T21:19:00Z" w16du:dateUtc="2025-05-04T00:19:00Z">
        <w:r w:rsidR="00B67294" w:rsidRPr="00B67294">
          <w:t>.</w:t>
        </w:r>
      </w:ins>
      <w:ins w:id="68" w:author="Microsoft Word" w:date="2025-05-04T11:03:00Z" w16du:dateUtc="2025-05-04T14:03:00Z">
        <w:r w:rsidR="00016684" w:rsidRPr="00016684">
          <w:t>.</w:t>
        </w:r>
      </w:ins>
    </w:p>
    <w:p w14:paraId="217AD837" w14:textId="5D173F4E" w:rsidR="00016684" w:rsidRPr="00016684" w:rsidRDefault="002E1387" w:rsidP="00016684">
      <w:pPr>
        <w:numPr>
          <w:ilvl w:val="1"/>
          <w:numId w:val="18"/>
        </w:numPr>
      </w:pPr>
      <w:del w:id="69" w:author="Microsoft Word" w:date="2025-05-04T11:03:00Z" w16du:dateUtc="2025-05-04T14:03:00Z">
        <w:r>
          <w:delText xml:space="preserve">  - </w:delText>
        </w:r>
      </w:del>
      <w:r w:rsidR="00016684" w:rsidRPr="00016684">
        <w:t>Corrigidos erros 404 ao carregar histórico de sessões anônimas.</w:t>
      </w:r>
    </w:p>
    <w:p w14:paraId="00C58C4D" w14:textId="5FE4738B" w:rsidR="00016684" w:rsidRPr="00016684" w:rsidRDefault="002E1387" w:rsidP="00016684">
      <w:pPr>
        <w:numPr>
          <w:ilvl w:val="0"/>
          <w:numId w:val="18"/>
        </w:numPr>
      </w:pPr>
      <w:del w:id="70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Refatoração do Frontend</w:t>
      </w:r>
      <w:del w:id="71" w:author="Microsoft Word" w:date="2025-05-03T21:19:00Z" w16du:dateUtc="2025-05-04T00:19:00Z">
        <w:r>
          <w:delText>**:</w:delText>
        </w:r>
      </w:del>
      <w:ins w:id="72" w:author="Microsoft Word" w:date="2025-05-03T21:19:00Z" w16du:dateUtc="2025-05-04T00:19:00Z">
        <w:r w:rsidR="00B67294" w:rsidRPr="00B67294">
          <w:t xml:space="preserve">: </w:t>
        </w:r>
      </w:ins>
      <w:ins w:id="73" w:author="Microsoft Word" w:date="2025-05-04T11:03:00Z" w16du:dateUtc="2025-05-04T14:03:00Z">
        <w:r w:rsidR="00016684" w:rsidRPr="00016684">
          <w:t xml:space="preserve">: </w:t>
        </w:r>
      </w:ins>
    </w:p>
    <w:p w14:paraId="35A4230A" w14:textId="5A317E07" w:rsidR="00016684" w:rsidRPr="00016684" w:rsidRDefault="002E1387" w:rsidP="00016684">
      <w:pPr>
        <w:numPr>
          <w:ilvl w:val="1"/>
          <w:numId w:val="18"/>
        </w:numPr>
      </w:pPr>
      <w:del w:id="74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Movidas funções de formatação de histórico de </w:t>
      </w:r>
      <w:del w:id="75" w:author="Microsoft Word" w:date="2025-05-04T11:03:00Z" w16du:dateUtc="2025-05-04T14:03:00Z">
        <w:r>
          <w:delText>`</w:delText>
        </w:r>
      </w:del>
      <w:r w:rsidR="00016684" w:rsidRPr="00016684">
        <w:t>main.js</w:t>
      </w:r>
      <w:del w:id="76" w:author="Microsoft Word" w:date="2025-05-04T11:03:00Z" w16du:dateUtc="2025-05-04T14:03:00Z">
        <w:r>
          <w:delText>`</w:delText>
        </w:r>
      </w:del>
      <w:r w:rsidR="00016684" w:rsidRPr="00016684">
        <w:t xml:space="preserve"> para </w:t>
      </w:r>
      <w:del w:id="77" w:author="Microsoft Word" w:date="2025-05-04T11:03:00Z" w16du:dateUtc="2025-05-04T14:03:00Z">
        <w:r>
          <w:delText>`</w:delText>
        </w:r>
      </w:del>
      <w:r w:rsidR="00016684" w:rsidRPr="00016684">
        <w:t>logs.js</w:t>
      </w:r>
      <w:del w:id="78" w:author="Microsoft Word" w:date="2025-05-03T21:19:00Z" w16du:dateUtc="2025-05-04T00:19:00Z">
        <w:r>
          <w:delText>`.</w:delText>
        </w:r>
      </w:del>
      <w:ins w:id="79" w:author="Microsoft Word" w:date="2025-05-03T21:19:00Z" w16du:dateUtc="2025-05-04T00:19:00Z">
        <w:r w:rsidR="00B67294" w:rsidRPr="00B67294">
          <w:t>.</w:t>
        </w:r>
      </w:ins>
      <w:ins w:id="80" w:author="Microsoft Word" w:date="2025-05-04T11:03:00Z" w16du:dateUtc="2025-05-04T14:03:00Z">
        <w:r w:rsidR="00016684" w:rsidRPr="00016684">
          <w:t>.</w:t>
        </w:r>
      </w:ins>
    </w:p>
    <w:p w14:paraId="74E111E5" w14:textId="37BCA6EA" w:rsidR="00016684" w:rsidRPr="00016684" w:rsidRDefault="002E1387" w:rsidP="00016684">
      <w:pPr>
        <w:numPr>
          <w:ilvl w:val="1"/>
          <w:numId w:val="18"/>
        </w:numPr>
      </w:pPr>
      <w:del w:id="81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Movida função de exibição da resposta final para </w:t>
      </w:r>
      <w:del w:id="82" w:author="Microsoft Word" w:date="2025-05-04T11:03:00Z" w16du:dateUtc="2025-05-04T14:03:00Z">
        <w:r>
          <w:delText>`</w:delText>
        </w:r>
      </w:del>
      <w:r w:rsidR="00016684" w:rsidRPr="00016684">
        <w:t>ui.js</w:t>
      </w:r>
      <w:del w:id="83" w:author="Microsoft Word" w:date="2025-05-03T21:19:00Z" w16du:dateUtc="2025-05-04T00:19:00Z">
        <w:r>
          <w:delText>`.</w:delText>
        </w:r>
      </w:del>
      <w:ins w:id="84" w:author="Microsoft Word" w:date="2025-05-03T21:19:00Z" w16du:dateUtc="2025-05-04T00:19:00Z">
        <w:r w:rsidR="00B67294" w:rsidRPr="00B67294">
          <w:t>.</w:t>
        </w:r>
      </w:ins>
      <w:ins w:id="85" w:author="Microsoft Word" w:date="2025-05-04T11:03:00Z" w16du:dateUtc="2025-05-04T14:03:00Z">
        <w:r w:rsidR="00016684" w:rsidRPr="00016684">
          <w:t>.</w:t>
        </w:r>
      </w:ins>
    </w:p>
    <w:p w14:paraId="79786CA2" w14:textId="5B5C26B6" w:rsidR="00016684" w:rsidRPr="00016684" w:rsidRDefault="002E1387" w:rsidP="00016684">
      <w:pPr>
        <w:numPr>
          <w:ilvl w:val="0"/>
          <w:numId w:val="18"/>
        </w:numPr>
      </w:pPr>
      <w:del w:id="86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Melhoria Visual</w:t>
      </w:r>
      <w:del w:id="87" w:author="Microsoft Word" w:date="2025-05-03T21:19:00Z" w16du:dateUtc="2025-05-04T00:19:00Z">
        <w:r>
          <w:delText>**:</w:delText>
        </w:r>
      </w:del>
      <w:ins w:id="88" w:author="Microsoft Word" w:date="2025-05-03T21:19:00Z" w16du:dateUtc="2025-05-04T00:19:00Z">
        <w:r w:rsidR="00B67294" w:rsidRPr="00B67294">
          <w:t xml:space="preserve">: </w:t>
        </w:r>
      </w:ins>
      <w:ins w:id="89" w:author="Microsoft Word" w:date="2025-05-04T11:03:00Z" w16du:dateUtc="2025-05-04T14:03:00Z">
        <w:r w:rsidR="00016684" w:rsidRPr="00016684">
          <w:t xml:space="preserve">: </w:t>
        </w:r>
      </w:ins>
    </w:p>
    <w:p w14:paraId="1BEC792A" w14:textId="79460DCC" w:rsidR="00016684" w:rsidRPr="00016684" w:rsidRDefault="002E1387" w:rsidP="00016684">
      <w:pPr>
        <w:numPr>
          <w:ilvl w:val="1"/>
          <w:numId w:val="18"/>
        </w:numPr>
      </w:pPr>
      <w:del w:id="90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Corrigido problema de texto longo em logs com CSS </w:t>
      </w:r>
      <w:del w:id="91" w:author="Microsoft Word" w:date="2025-05-03T21:19:00Z" w16du:dateUtc="2025-05-04T00:19:00Z">
        <w:r>
          <w:delText>(`</w:delText>
        </w:r>
      </w:del>
      <w:ins w:id="92" w:author="Microsoft Word" w:date="2025-05-03T21:19:00Z" w16du:dateUtc="2025-05-04T00:19:00Z">
        <w:r w:rsidR="00B67294" w:rsidRPr="00B67294">
          <w:t>(</w:t>
        </w:r>
      </w:ins>
      <w:ins w:id="93" w:author="Microsoft Word" w:date="2025-05-04T11:03:00Z" w16du:dateUtc="2025-05-04T14:03:00Z">
        <w:r w:rsidR="00016684" w:rsidRPr="00016684">
          <w:t>(</w:t>
        </w:r>
      </w:ins>
      <w:r w:rsidR="00016684" w:rsidRPr="00016684">
        <w:t>white-space: pre-wrap; word-wrap: break-word</w:t>
      </w:r>
      <w:del w:id="94" w:author="Microsoft Word" w:date="2025-05-03T21:19:00Z" w16du:dateUtc="2025-05-04T00:19:00Z">
        <w:r>
          <w:delText>`)</w:delText>
        </w:r>
      </w:del>
      <w:ins w:id="95" w:author="Microsoft Word" w:date="2025-05-03T21:19:00Z" w16du:dateUtc="2025-05-04T00:19:00Z">
        <w:r w:rsidR="00B67294" w:rsidRPr="00B67294">
          <w:t>)</w:t>
        </w:r>
      </w:ins>
      <w:ins w:id="96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em </w:t>
      </w:r>
      <w:del w:id="97" w:author="Microsoft Word" w:date="2025-05-04T11:03:00Z" w16du:dateUtc="2025-05-04T14:03:00Z">
        <w:r>
          <w:delText>`</w:delText>
        </w:r>
      </w:del>
      <w:r w:rsidR="00016684" w:rsidRPr="00016684">
        <w:t>styles.css</w:t>
      </w:r>
      <w:del w:id="98" w:author="Microsoft Word" w:date="2025-05-03T21:19:00Z" w16du:dateUtc="2025-05-04T00:19:00Z">
        <w:r>
          <w:delText>`.</w:delText>
        </w:r>
      </w:del>
      <w:ins w:id="99" w:author="Microsoft Word" w:date="2025-05-03T21:19:00Z" w16du:dateUtc="2025-05-04T00:19:00Z">
        <w:r w:rsidR="00B67294" w:rsidRPr="00B67294">
          <w:t>.</w:t>
        </w:r>
      </w:ins>
      <w:ins w:id="100" w:author="Microsoft Word" w:date="2025-05-04T11:03:00Z" w16du:dateUtc="2025-05-04T14:03:00Z">
        <w:r w:rsidR="00016684" w:rsidRPr="00016684">
          <w:t>.</w:t>
        </w:r>
      </w:ins>
    </w:p>
    <w:p w14:paraId="59F112E7" w14:textId="0F8C4AB7" w:rsidR="00016684" w:rsidRPr="00016684" w:rsidRDefault="002E1387" w:rsidP="00016684">
      <w:pPr>
        <w:numPr>
          <w:ilvl w:val="0"/>
          <w:numId w:val="18"/>
        </w:numPr>
      </w:pPr>
      <w:del w:id="101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Sincronização</w:t>
      </w:r>
      <w:del w:id="102" w:author="Microsoft Word" w:date="2025-05-03T21:19:00Z" w16du:dateUtc="2025-05-04T00:19:00Z">
        <w:r>
          <w:delText>**:</w:delText>
        </w:r>
      </w:del>
      <w:ins w:id="103" w:author="Microsoft Word" w:date="2025-05-03T21:19:00Z" w16du:dateUtc="2025-05-04T00:19:00Z">
        <w:r w:rsidR="00B67294" w:rsidRPr="00B67294">
          <w:t xml:space="preserve">: </w:t>
        </w:r>
      </w:ins>
      <w:ins w:id="104" w:author="Microsoft Word" w:date="2025-05-04T11:03:00Z" w16du:dateUtc="2025-05-04T14:03:00Z">
        <w:r w:rsidR="00016684" w:rsidRPr="00016684">
          <w:t xml:space="preserve">: </w:t>
        </w:r>
      </w:ins>
    </w:p>
    <w:p w14:paraId="106F0F2C" w14:textId="141B0ED9" w:rsidR="00016684" w:rsidRPr="00016684" w:rsidRDefault="002E1387" w:rsidP="00016684">
      <w:pPr>
        <w:numPr>
          <w:ilvl w:val="1"/>
          <w:numId w:val="18"/>
        </w:numPr>
      </w:pPr>
      <w:del w:id="105" w:author="Microsoft Word" w:date="2025-05-04T11:03:00Z" w16du:dateUtc="2025-05-04T14:03:00Z">
        <w:r>
          <w:delText xml:space="preserve">  - </w:delText>
        </w:r>
      </w:del>
      <w:r w:rsidR="00016684" w:rsidRPr="00016684">
        <w:t>Atualizado o repositório no GitHub.</w:t>
      </w:r>
    </w:p>
    <w:p w14:paraId="0FA5CA01" w14:textId="6D154F6E" w:rsidR="00016684" w:rsidRPr="00016684" w:rsidRDefault="002E1387" w:rsidP="00016684">
      <w:pPr>
        <w:numPr>
          <w:ilvl w:val="0"/>
          <w:numId w:val="18"/>
        </w:numPr>
      </w:pPr>
      <w:del w:id="106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Próximos Passos Definidos</w:t>
      </w:r>
      <w:del w:id="107" w:author="Microsoft Word" w:date="2025-05-03T21:19:00Z" w16du:dateUtc="2025-05-04T00:19:00Z">
        <w:r>
          <w:delText>**:</w:delText>
        </w:r>
      </w:del>
      <w:ins w:id="108" w:author="Microsoft Word" w:date="2025-05-03T21:19:00Z" w16du:dateUtc="2025-05-04T00:19:00Z">
        <w:r w:rsidR="00B67294" w:rsidRPr="00B67294">
          <w:t xml:space="preserve">: </w:t>
        </w:r>
      </w:ins>
      <w:ins w:id="109" w:author="Microsoft Word" w:date="2025-05-04T11:03:00Z" w16du:dateUtc="2025-05-04T14:03:00Z">
        <w:r w:rsidR="00016684" w:rsidRPr="00016684">
          <w:t xml:space="preserve">: </w:t>
        </w:r>
      </w:ins>
    </w:p>
    <w:p w14:paraId="6643329F" w14:textId="65951C6E" w:rsidR="00016684" w:rsidRPr="00016684" w:rsidRDefault="002E1387" w:rsidP="00016684">
      <w:pPr>
        <w:numPr>
          <w:ilvl w:val="1"/>
          <w:numId w:val="18"/>
        </w:numPr>
      </w:pPr>
      <w:del w:id="110" w:author="Microsoft Word" w:date="2025-05-04T11:03:00Z" w16du:dateUtc="2025-05-04T14:03:00Z">
        <w:r>
          <w:lastRenderedPageBreak/>
          <w:delText xml:space="preserve">  - </w:delText>
        </w:r>
      </w:del>
      <w:r w:rsidR="00016684" w:rsidRPr="00016684">
        <w:t>Prioridade 1: Implementar autenticação (login, registro, gestão de token JWT).</w:t>
      </w:r>
    </w:p>
    <w:p w14:paraId="3AF9E8AF" w14:textId="24709057" w:rsidR="00016684" w:rsidRPr="00016684" w:rsidRDefault="002E1387" w:rsidP="00016684">
      <w:pPr>
        <w:numPr>
          <w:ilvl w:val="1"/>
          <w:numId w:val="18"/>
        </w:numPr>
      </w:pPr>
      <w:del w:id="111" w:author="Microsoft Word" w:date="2025-05-04T11:03:00Z" w16du:dateUtc="2025-05-04T14:03:00Z">
        <w:r>
          <w:delText xml:space="preserve">  - </w:delText>
        </w:r>
      </w:del>
      <w:r w:rsidR="00016684" w:rsidRPr="00016684">
        <w:t>Prioridade 2: Gerenciar múltiplas conversas (listar e selecionar sessões anteriores).</w:t>
      </w:r>
    </w:p>
    <w:p w14:paraId="20606322" w14:textId="0D5E0E0F" w:rsidR="00016684" w:rsidRPr="00016684" w:rsidRDefault="002E1387" w:rsidP="00016684">
      <w:del w:id="112" w:author="Microsoft Word" w:date="2025-05-04T11:03:00Z" w16du:dateUtc="2025-05-04T14:03:00Z">
        <w:r>
          <w:delText>**</w:delText>
        </w:r>
      </w:del>
      <w:r w:rsidR="00016684" w:rsidRPr="00016684">
        <w:rPr>
          <w:b/>
          <w:bCs/>
        </w:rPr>
        <w:t>Status</w:t>
      </w:r>
      <w:del w:id="113" w:author="Microsoft Word" w:date="2025-05-03T21:19:00Z" w16du:dateUtc="2025-05-04T00:19:00Z">
        <w:r>
          <w:delText>**:</w:delText>
        </w:r>
      </w:del>
      <w:ins w:id="114" w:author="Microsoft Word" w:date="2025-05-03T21:19:00Z" w16du:dateUtc="2025-05-04T00:19:00Z">
        <w:r w:rsidR="00B67294" w:rsidRPr="00B67294">
          <w:t>:</w:t>
        </w:r>
      </w:ins>
      <w:ins w:id="115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Todas as tarefas listadas foram concluídas, com progresso significativo na persistência de sessões e correções de erros. A autenticação foi parcialmente abordada em 02/05/2025, e o gerenciamento de múltiplas conversas começou em 03/05/2025 com </w:t>
      </w:r>
      <w:del w:id="116" w:author="Microsoft Word" w:date="2025-05-04T11:03:00Z" w16du:dateUtc="2025-05-04T14:03:00Z">
        <w:r>
          <w:delText>`</w:delText>
        </w:r>
      </w:del>
      <w:r w:rsidR="00016684" w:rsidRPr="00016684">
        <w:t>client-sessions.html</w:t>
      </w:r>
      <w:del w:id="117" w:author="Microsoft Word" w:date="2025-05-03T21:19:00Z" w16du:dateUtc="2025-05-04T00:19:00Z">
        <w:r>
          <w:delText>`.</w:delText>
        </w:r>
      </w:del>
      <w:ins w:id="118" w:author="Microsoft Word" w:date="2025-05-03T21:19:00Z" w16du:dateUtc="2025-05-04T00:19:00Z">
        <w:r w:rsidR="00B67294" w:rsidRPr="00B67294">
          <w:t>.</w:t>
        </w:r>
      </w:ins>
      <w:ins w:id="119" w:author="Microsoft Word" w:date="2025-05-04T11:03:00Z" w16du:dateUtc="2025-05-04T14:03:00Z">
        <w:r w:rsidR="00016684" w:rsidRPr="00016684">
          <w:t>.</w:t>
        </w:r>
      </w:ins>
    </w:p>
    <w:p w14:paraId="2CC7D5DC" w14:textId="6C4E0E9E" w:rsidR="00016684" w:rsidRPr="00016684" w:rsidRDefault="002E1387" w:rsidP="00016684">
      <w:pPr>
        <w:rPr>
          <w:b/>
          <w:bCs/>
        </w:rPr>
      </w:pPr>
      <w:del w:id="120" w:author="Microsoft Word" w:date="2025-05-04T11:03:00Z" w16du:dateUtc="2025-05-04T14:03:00Z">
        <w:r>
          <w:delText>#### **</w:delText>
        </w:r>
      </w:del>
      <w:r w:rsidR="00016684" w:rsidRPr="00016684">
        <w:rPr>
          <w:b/>
          <w:bCs/>
        </w:rPr>
        <w:t>02/05/2025</w:t>
      </w:r>
      <w:del w:id="121" w:author="Microsoft Word" w:date="2025-05-04T11:03:00Z" w16du:dateUtc="2025-05-04T14:03:00Z">
        <w:r>
          <w:delText>**</w:delText>
        </w:r>
      </w:del>
    </w:p>
    <w:p w14:paraId="09642FD8" w14:textId="0993B3F2" w:rsidR="00016684" w:rsidRPr="00016684" w:rsidRDefault="002E1387" w:rsidP="00016684">
      <w:del w:id="122" w:author="Microsoft Word" w:date="2025-05-04T11:03:00Z" w16du:dateUtc="2025-05-04T14:03:00Z">
        <w:r>
          <w:delText>**</w:delText>
        </w:r>
      </w:del>
      <w:r w:rsidR="00016684" w:rsidRPr="00016684">
        <w:rPr>
          <w:b/>
          <w:bCs/>
        </w:rPr>
        <w:t>Resumo do Documento</w:t>
      </w:r>
      <w:del w:id="123" w:author="Microsoft Word" w:date="2025-05-03T21:19:00Z" w16du:dateUtc="2025-05-04T00:19:00Z">
        <w:r>
          <w:delText>**:</w:delText>
        </w:r>
      </w:del>
      <w:ins w:id="124" w:author="Microsoft Word" w:date="2025-05-03T21:19:00Z" w16du:dateUtc="2025-05-04T00:19:00Z">
        <w:r w:rsidR="00B67294" w:rsidRPr="00B67294">
          <w:t>:</w:t>
        </w:r>
      </w:ins>
      <w:ins w:id="125" w:author="Microsoft Word" w:date="2025-05-04T11:03:00Z" w16du:dateUtc="2025-05-04T14:03:00Z">
        <w:r w:rsidR="00016684" w:rsidRPr="00016684">
          <w:t>:</w:t>
        </w:r>
      </w:ins>
    </w:p>
    <w:p w14:paraId="638C198E" w14:textId="026AF7CD" w:rsidR="00016684" w:rsidRPr="00016684" w:rsidRDefault="002E1387" w:rsidP="00016684">
      <w:pPr>
        <w:numPr>
          <w:ilvl w:val="0"/>
          <w:numId w:val="19"/>
        </w:numPr>
      </w:pPr>
      <w:del w:id="126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Planejamento</w:t>
      </w:r>
      <w:del w:id="127" w:author="Microsoft Word" w:date="2025-05-03T21:19:00Z" w16du:dateUtc="2025-05-04T00:19:00Z">
        <w:r>
          <w:delText>**:</w:delText>
        </w:r>
      </w:del>
      <w:ins w:id="128" w:author="Microsoft Word" w:date="2025-05-03T21:19:00Z" w16du:dateUtc="2025-05-04T00:19:00Z">
        <w:r w:rsidR="00B67294" w:rsidRPr="00B67294">
          <w:t xml:space="preserve">: </w:t>
        </w:r>
      </w:ins>
      <w:ins w:id="129" w:author="Microsoft Word" w:date="2025-05-04T11:03:00Z" w16du:dateUtc="2025-05-04T14:03:00Z">
        <w:r w:rsidR="00016684" w:rsidRPr="00016684">
          <w:t xml:space="preserve">: </w:t>
        </w:r>
      </w:ins>
    </w:p>
    <w:p w14:paraId="10BD3D3F" w14:textId="5CB11F61" w:rsidR="00016684" w:rsidRPr="00016684" w:rsidRDefault="002E1387" w:rsidP="00016684">
      <w:pPr>
        <w:numPr>
          <w:ilvl w:val="1"/>
          <w:numId w:val="19"/>
        </w:numPr>
      </w:pPr>
      <w:del w:id="130" w:author="Microsoft Word" w:date="2025-05-04T11:03:00Z" w16du:dateUtc="2025-05-04T14:03:00Z">
        <w:r>
          <w:delText xml:space="preserve">  - </w:delText>
        </w:r>
      </w:del>
      <w:r w:rsidR="00016684" w:rsidRPr="00016684">
        <w:t>Priorizados papéis de usuário (Master/Assistente) e gestão de clientes/vinculação do chat, adiando dashboard e lista genérica de sessões.</w:t>
      </w:r>
    </w:p>
    <w:p w14:paraId="46E35980" w14:textId="120DB704" w:rsidR="00016684" w:rsidRPr="00016684" w:rsidRDefault="002E1387" w:rsidP="00016684">
      <w:pPr>
        <w:numPr>
          <w:ilvl w:val="0"/>
          <w:numId w:val="19"/>
        </w:numPr>
      </w:pPr>
      <w:del w:id="131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Papéis de Usuário (Backend</w:t>
      </w:r>
      <w:del w:id="132" w:author="Microsoft Word" w:date="2025-05-03T21:19:00Z" w16du:dateUtc="2025-05-04T00:19:00Z">
        <w:r>
          <w:delText>)**:</w:delText>
        </w:r>
      </w:del>
      <w:ins w:id="133" w:author="Microsoft Word" w:date="2025-05-03T21:19:00Z" w16du:dateUtc="2025-05-04T00:19:00Z">
        <w:r w:rsidR="00B67294" w:rsidRPr="00B67294">
          <w:rPr>
            <w:b/>
            <w:bCs/>
          </w:rPr>
          <w:t>)</w:t>
        </w:r>
        <w:r w:rsidR="00B67294" w:rsidRPr="00B67294">
          <w:t xml:space="preserve">: </w:t>
        </w:r>
      </w:ins>
      <w:ins w:id="134" w:author="Microsoft Word" w:date="2025-05-04T11:03:00Z" w16du:dateUtc="2025-05-04T14:03:00Z">
        <w:r w:rsidR="00016684" w:rsidRPr="00016684">
          <w:rPr>
            <w:b/>
            <w:bCs/>
          </w:rPr>
          <w:t>)</w:t>
        </w:r>
        <w:r w:rsidR="00016684" w:rsidRPr="00016684">
          <w:t xml:space="preserve">: </w:t>
        </w:r>
      </w:ins>
    </w:p>
    <w:p w14:paraId="1AED6582" w14:textId="3332D8B7" w:rsidR="00016684" w:rsidRPr="00016684" w:rsidRDefault="002E1387" w:rsidP="00016684">
      <w:pPr>
        <w:numPr>
          <w:ilvl w:val="1"/>
          <w:numId w:val="19"/>
        </w:numPr>
      </w:pPr>
      <w:del w:id="135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Adicionadas colunas </w:t>
      </w:r>
      <w:del w:id="136" w:author="Microsoft Word" w:date="2025-05-04T11:03:00Z" w16du:dateUtc="2025-05-04T14:03:00Z">
        <w:r>
          <w:delText>`</w:delText>
        </w:r>
      </w:del>
      <w:r w:rsidR="00016684" w:rsidRPr="00016684">
        <w:t>role</w:t>
      </w:r>
      <w:del w:id="137" w:author="Microsoft Word" w:date="2025-05-04T11:03:00Z" w16du:dateUtc="2025-05-04T14:03:00Z">
        <w:r>
          <w:delText>`</w:delText>
        </w:r>
      </w:del>
      <w:r w:rsidR="00016684" w:rsidRPr="00016684">
        <w:t xml:space="preserve"> (padrão </w:t>
      </w:r>
      <w:del w:id="138" w:author="Microsoft Word" w:date="2025-05-04T11:03:00Z" w16du:dateUtc="2025-05-04T14:03:00Z">
        <w:r>
          <w:delText>`</w:delText>
        </w:r>
      </w:del>
      <w:r w:rsidR="00016684" w:rsidRPr="00016684">
        <w:t>'master'</w:t>
      </w:r>
      <w:del w:id="139" w:author="Microsoft Word" w:date="2025-05-03T21:19:00Z" w16du:dateUtc="2025-05-04T00:19:00Z">
        <w:r>
          <w:delText>`)</w:delText>
        </w:r>
      </w:del>
      <w:ins w:id="140" w:author="Microsoft Word" w:date="2025-05-03T21:19:00Z" w16du:dateUtc="2025-05-04T00:19:00Z">
        <w:r w:rsidR="00B67294" w:rsidRPr="00B67294">
          <w:t>)</w:t>
        </w:r>
      </w:ins>
      <w:ins w:id="141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e </w:t>
      </w:r>
      <w:del w:id="142" w:author="Microsoft Word" w:date="2025-05-04T11:03:00Z" w16du:dateUtc="2025-05-04T14:03:00Z">
        <w:r>
          <w:delText>`</w:delText>
        </w:r>
      </w:del>
      <w:r w:rsidR="00016684" w:rsidRPr="00016684">
        <w:t>master_user_id</w:t>
      </w:r>
      <w:del w:id="143" w:author="Microsoft Word" w:date="2025-05-04T11:03:00Z" w16du:dateUtc="2025-05-04T14:03:00Z">
        <w:r>
          <w:delText>`</w:delText>
        </w:r>
      </w:del>
      <w:r w:rsidR="00016684" w:rsidRPr="00016684">
        <w:t xml:space="preserve"> (nulo) à tabela </w:t>
      </w:r>
      <w:del w:id="144" w:author="Microsoft Word" w:date="2025-05-04T11:03:00Z" w16du:dateUtc="2025-05-04T14:03:00Z">
        <w:r>
          <w:delText>`</w:delText>
        </w:r>
      </w:del>
      <w:r w:rsidR="00016684" w:rsidRPr="00016684">
        <w:t>users</w:t>
      </w:r>
      <w:del w:id="145" w:author="Microsoft Word" w:date="2025-05-04T11:03:00Z" w16du:dateUtc="2025-05-04T14:03:00Z">
        <w:r>
          <w:delText>`</w:delText>
        </w:r>
      </w:del>
      <w:r w:rsidR="00016684" w:rsidRPr="00016684">
        <w:t xml:space="preserve"> em </w:t>
      </w:r>
      <w:del w:id="146" w:author="Microsoft Word" w:date="2025-05-04T11:03:00Z" w16du:dateUtc="2025-05-04T14:03:00Z">
        <w:r>
          <w:delText>`</w:delText>
        </w:r>
      </w:del>
      <w:r w:rsidR="00016684" w:rsidRPr="00016684">
        <w:t>egide.db</w:t>
      </w:r>
      <w:del w:id="147" w:author="Microsoft Word" w:date="2025-05-03T21:19:00Z" w16du:dateUtc="2025-05-04T00:19:00Z">
        <w:r>
          <w:delText>`.</w:delText>
        </w:r>
      </w:del>
      <w:ins w:id="148" w:author="Microsoft Word" w:date="2025-05-03T21:19:00Z" w16du:dateUtc="2025-05-04T00:19:00Z">
        <w:r w:rsidR="00B67294" w:rsidRPr="00B67294">
          <w:t>.</w:t>
        </w:r>
      </w:ins>
      <w:ins w:id="149" w:author="Microsoft Word" w:date="2025-05-04T11:03:00Z" w16du:dateUtc="2025-05-04T14:03:00Z">
        <w:r w:rsidR="00016684" w:rsidRPr="00016684">
          <w:t>.</w:t>
        </w:r>
      </w:ins>
    </w:p>
    <w:p w14:paraId="205BF62F" w14:textId="40B0AA2A" w:rsidR="00016684" w:rsidRPr="00016684" w:rsidRDefault="002E1387" w:rsidP="00016684">
      <w:pPr>
        <w:numPr>
          <w:ilvl w:val="1"/>
          <w:numId w:val="19"/>
        </w:numPr>
      </w:pPr>
      <w:del w:id="150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Ajustado </w:t>
      </w:r>
      <w:del w:id="151" w:author="Microsoft Word" w:date="2025-05-03T21:19:00Z" w16du:dateUtc="2025-05-04T00:19:00Z">
        <w:r>
          <w:delText>`/</w:delText>
        </w:r>
      </w:del>
      <w:ins w:id="152" w:author="Microsoft Word" w:date="2025-05-03T21:19:00Z" w16du:dateUtc="2025-05-04T00:19:00Z">
        <w:r w:rsidR="00B67294" w:rsidRPr="00B67294">
          <w:t>/</w:t>
        </w:r>
      </w:ins>
      <w:ins w:id="153" w:author="Microsoft Word" w:date="2025-05-04T11:03:00Z" w16du:dateUtc="2025-05-04T14:03:00Z">
        <w:r w:rsidR="00016684" w:rsidRPr="00016684">
          <w:t>/</w:t>
        </w:r>
      </w:ins>
      <w:r w:rsidR="00016684" w:rsidRPr="00016684">
        <w:t>api/login</w:t>
      </w:r>
      <w:del w:id="154" w:author="Microsoft Word" w:date="2025-05-04T11:03:00Z" w16du:dateUtc="2025-05-04T14:03:00Z">
        <w:r>
          <w:delText>`</w:delText>
        </w:r>
      </w:del>
      <w:r w:rsidR="00016684" w:rsidRPr="00016684">
        <w:t xml:space="preserve"> para incluir </w:t>
      </w:r>
      <w:del w:id="155" w:author="Microsoft Word" w:date="2025-05-04T11:03:00Z" w16du:dateUtc="2025-05-04T14:03:00Z">
        <w:r>
          <w:delText>`</w:delText>
        </w:r>
      </w:del>
      <w:r w:rsidR="00016684" w:rsidRPr="00016684">
        <w:t>role</w:t>
      </w:r>
      <w:del w:id="156" w:author="Microsoft Word" w:date="2025-05-04T11:03:00Z" w16du:dateUtc="2025-05-04T14:03:00Z">
        <w:r>
          <w:delText>`</w:delText>
        </w:r>
      </w:del>
      <w:r w:rsidR="00016684" w:rsidRPr="00016684">
        <w:t xml:space="preserve"> no token JWT.</w:t>
      </w:r>
    </w:p>
    <w:p w14:paraId="03002745" w14:textId="547CE440" w:rsidR="00016684" w:rsidRPr="00016684" w:rsidRDefault="002E1387" w:rsidP="00016684">
      <w:pPr>
        <w:numPr>
          <w:ilvl w:val="0"/>
          <w:numId w:val="19"/>
        </w:numPr>
      </w:pPr>
      <w:del w:id="157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Gestão de Assistentes (Backend</w:t>
      </w:r>
      <w:del w:id="158" w:author="Microsoft Word" w:date="2025-05-03T21:19:00Z" w16du:dateUtc="2025-05-04T00:19:00Z">
        <w:r>
          <w:delText>)**:</w:delText>
        </w:r>
      </w:del>
      <w:ins w:id="159" w:author="Microsoft Word" w:date="2025-05-03T21:19:00Z" w16du:dateUtc="2025-05-04T00:19:00Z">
        <w:r w:rsidR="00B67294" w:rsidRPr="00B67294">
          <w:rPr>
            <w:b/>
            <w:bCs/>
          </w:rPr>
          <w:t>)</w:t>
        </w:r>
        <w:r w:rsidR="00B67294" w:rsidRPr="00B67294">
          <w:t xml:space="preserve">: </w:t>
        </w:r>
      </w:ins>
      <w:ins w:id="160" w:author="Microsoft Word" w:date="2025-05-04T11:03:00Z" w16du:dateUtc="2025-05-04T14:03:00Z">
        <w:r w:rsidR="00016684" w:rsidRPr="00016684">
          <w:rPr>
            <w:b/>
            <w:bCs/>
          </w:rPr>
          <w:t>)</w:t>
        </w:r>
        <w:r w:rsidR="00016684" w:rsidRPr="00016684">
          <w:t xml:space="preserve">: </w:t>
        </w:r>
      </w:ins>
    </w:p>
    <w:p w14:paraId="37EF2C67" w14:textId="564D40AB" w:rsidR="00016684" w:rsidRPr="00016684" w:rsidRDefault="002E1387" w:rsidP="00016684">
      <w:pPr>
        <w:numPr>
          <w:ilvl w:val="1"/>
          <w:numId w:val="19"/>
        </w:numPr>
      </w:pPr>
      <w:del w:id="161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Criado endpoint </w:t>
      </w:r>
      <w:del w:id="162" w:author="Microsoft Word" w:date="2025-05-04T11:03:00Z" w16du:dateUtc="2025-05-04T14:03:00Z">
        <w:r>
          <w:delText>`</w:delText>
        </w:r>
      </w:del>
      <w:r w:rsidR="00016684" w:rsidRPr="00016684">
        <w:t>POST /api/assistants</w:t>
      </w:r>
      <w:del w:id="163" w:author="Microsoft Word" w:date="2025-05-04T11:03:00Z" w16du:dateUtc="2025-05-04T14:03:00Z">
        <w:r>
          <w:delText>`</w:delText>
        </w:r>
      </w:del>
      <w:r w:rsidR="00016684" w:rsidRPr="00016684">
        <w:t xml:space="preserve"> para criar contas de auxiliares vinculadas a um Master.</w:t>
      </w:r>
    </w:p>
    <w:p w14:paraId="6D8736F2" w14:textId="6CB6BCA8" w:rsidR="00016684" w:rsidRPr="00016684" w:rsidRDefault="002E1387" w:rsidP="00016684">
      <w:pPr>
        <w:numPr>
          <w:ilvl w:val="1"/>
          <w:numId w:val="19"/>
        </w:numPr>
      </w:pPr>
      <w:del w:id="164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Criado endpoint </w:t>
      </w:r>
      <w:del w:id="165" w:author="Microsoft Word" w:date="2025-05-04T11:03:00Z" w16du:dateUtc="2025-05-04T14:03:00Z">
        <w:r>
          <w:delText>`</w:delText>
        </w:r>
      </w:del>
      <w:r w:rsidR="00016684" w:rsidRPr="00016684">
        <w:t>GET /api/assistants</w:t>
      </w:r>
      <w:del w:id="166" w:author="Microsoft Word" w:date="2025-05-04T11:03:00Z" w16du:dateUtc="2025-05-04T14:03:00Z">
        <w:r>
          <w:delText>`</w:delText>
        </w:r>
      </w:del>
      <w:r w:rsidR="00016684" w:rsidRPr="00016684">
        <w:t xml:space="preserve"> para listar assistentes de um Master.</w:t>
      </w:r>
    </w:p>
    <w:p w14:paraId="7753D659" w14:textId="39705F62" w:rsidR="00016684" w:rsidRPr="00016684" w:rsidRDefault="002E1387" w:rsidP="00016684">
      <w:pPr>
        <w:numPr>
          <w:ilvl w:val="0"/>
          <w:numId w:val="19"/>
        </w:numPr>
      </w:pPr>
      <w:del w:id="167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Gestão de Assistentes (Frontend</w:t>
      </w:r>
      <w:del w:id="168" w:author="Microsoft Word" w:date="2025-05-03T21:19:00Z" w16du:dateUtc="2025-05-04T00:19:00Z">
        <w:r>
          <w:delText>)**:</w:delText>
        </w:r>
      </w:del>
      <w:ins w:id="169" w:author="Microsoft Word" w:date="2025-05-03T21:19:00Z" w16du:dateUtc="2025-05-04T00:19:00Z">
        <w:r w:rsidR="00B67294" w:rsidRPr="00B67294">
          <w:rPr>
            <w:b/>
            <w:bCs/>
          </w:rPr>
          <w:t>)</w:t>
        </w:r>
        <w:r w:rsidR="00B67294" w:rsidRPr="00B67294">
          <w:t xml:space="preserve">: </w:t>
        </w:r>
      </w:ins>
      <w:ins w:id="170" w:author="Microsoft Word" w:date="2025-05-04T11:03:00Z" w16du:dateUtc="2025-05-04T14:03:00Z">
        <w:r w:rsidR="00016684" w:rsidRPr="00016684">
          <w:rPr>
            <w:b/>
            <w:bCs/>
          </w:rPr>
          <w:t>)</w:t>
        </w:r>
        <w:r w:rsidR="00016684" w:rsidRPr="00016684">
          <w:t xml:space="preserve">: </w:t>
        </w:r>
      </w:ins>
    </w:p>
    <w:p w14:paraId="66531F06" w14:textId="2708113D" w:rsidR="00016684" w:rsidRPr="00016684" w:rsidRDefault="002E1387" w:rsidP="00016684">
      <w:pPr>
        <w:numPr>
          <w:ilvl w:val="1"/>
          <w:numId w:val="19"/>
        </w:numPr>
      </w:pPr>
      <w:del w:id="171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Criada página </w:t>
      </w:r>
      <w:del w:id="172" w:author="Microsoft Word" w:date="2025-05-04T11:03:00Z" w16du:dateUtc="2025-05-04T14:03:00Z">
        <w:r>
          <w:delText>`</w:delText>
        </w:r>
      </w:del>
      <w:r w:rsidR="00016684" w:rsidRPr="00016684">
        <w:t>assistants.html</w:t>
      </w:r>
      <w:del w:id="173" w:author="Microsoft Word" w:date="2025-05-04T11:03:00Z" w16du:dateUtc="2025-05-04T14:03:00Z">
        <w:r>
          <w:delText>`</w:delText>
        </w:r>
      </w:del>
      <w:r w:rsidR="00016684" w:rsidRPr="00016684">
        <w:t xml:space="preserve"> com formulário e tabela para assistentes.</w:t>
      </w:r>
    </w:p>
    <w:p w14:paraId="1DDA0B6A" w14:textId="7B8A1471" w:rsidR="00016684" w:rsidRPr="00016684" w:rsidRDefault="002E1387" w:rsidP="00016684">
      <w:pPr>
        <w:numPr>
          <w:ilvl w:val="1"/>
          <w:numId w:val="19"/>
        </w:numPr>
      </w:pPr>
      <w:del w:id="174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Criado </w:t>
      </w:r>
      <w:del w:id="175" w:author="Microsoft Word" w:date="2025-05-04T11:03:00Z" w16du:dateUtc="2025-05-04T14:03:00Z">
        <w:r>
          <w:delText>`</w:delText>
        </w:r>
      </w:del>
      <w:r w:rsidR="00016684" w:rsidRPr="00016684">
        <w:t>manage-users.js</w:t>
      </w:r>
      <w:del w:id="176" w:author="Microsoft Word" w:date="2025-05-04T11:03:00Z" w16du:dateUtc="2025-05-04T14:03:00Z">
        <w:r>
          <w:delText>`</w:delText>
        </w:r>
      </w:del>
      <w:r w:rsidR="00016684" w:rsidRPr="00016684">
        <w:t xml:space="preserve"> para interagir com endpoints </w:t>
      </w:r>
      <w:del w:id="177" w:author="Microsoft Word" w:date="2025-05-03T21:19:00Z" w16du:dateUtc="2025-05-04T00:19:00Z">
        <w:r>
          <w:delText>`/</w:delText>
        </w:r>
      </w:del>
      <w:ins w:id="178" w:author="Microsoft Word" w:date="2025-05-03T21:19:00Z" w16du:dateUtc="2025-05-04T00:19:00Z">
        <w:r w:rsidR="00B67294" w:rsidRPr="00B67294">
          <w:t>/</w:t>
        </w:r>
      </w:ins>
      <w:ins w:id="179" w:author="Microsoft Word" w:date="2025-05-04T11:03:00Z" w16du:dateUtc="2025-05-04T14:03:00Z">
        <w:r w:rsidR="00016684" w:rsidRPr="00016684">
          <w:t>/</w:t>
        </w:r>
      </w:ins>
      <w:r w:rsidR="00016684" w:rsidRPr="00016684">
        <w:t>api/assistants</w:t>
      </w:r>
      <w:del w:id="180" w:author="Microsoft Word" w:date="2025-05-03T21:19:00Z" w16du:dateUtc="2025-05-04T00:19:00Z">
        <w:r>
          <w:delText>`.</w:delText>
        </w:r>
      </w:del>
      <w:ins w:id="181" w:author="Microsoft Word" w:date="2025-05-03T21:19:00Z" w16du:dateUtc="2025-05-04T00:19:00Z">
        <w:r w:rsidR="00B67294" w:rsidRPr="00B67294">
          <w:t>.</w:t>
        </w:r>
      </w:ins>
      <w:ins w:id="182" w:author="Microsoft Word" w:date="2025-05-04T11:03:00Z" w16du:dateUtc="2025-05-04T14:03:00Z">
        <w:r w:rsidR="00016684" w:rsidRPr="00016684">
          <w:t>.</w:t>
        </w:r>
      </w:ins>
    </w:p>
    <w:p w14:paraId="50F49A01" w14:textId="7B3F3798" w:rsidR="00016684" w:rsidRPr="00016684" w:rsidRDefault="002E1387" w:rsidP="00016684">
      <w:pPr>
        <w:numPr>
          <w:ilvl w:val="1"/>
          <w:numId w:val="19"/>
        </w:numPr>
      </w:pPr>
      <w:del w:id="183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Adicionado link "Gerenciar Assistentes" em </w:t>
      </w:r>
      <w:del w:id="184" w:author="Microsoft Word" w:date="2025-05-04T11:03:00Z" w16du:dateUtc="2025-05-04T14:03:00Z">
        <w:r>
          <w:delText>`</w:delText>
        </w:r>
      </w:del>
      <w:r w:rsidR="00016684" w:rsidRPr="00016684">
        <w:t>index.html</w:t>
      </w:r>
      <w:del w:id="185" w:author="Microsoft Word" w:date="2025-05-03T21:19:00Z" w16du:dateUtc="2025-05-04T00:19:00Z">
        <w:r>
          <w:delText>`.</w:delText>
        </w:r>
      </w:del>
      <w:ins w:id="186" w:author="Microsoft Word" w:date="2025-05-03T21:19:00Z" w16du:dateUtc="2025-05-04T00:19:00Z">
        <w:r w:rsidR="00B67294" w:rsidRPr="00B67294">
          <w:t>.</w:t>
        </w:r>
      </w:ins>
      <w:ins w:id="187" w:author="Microsoft Word" w:date="2025-05-04T11:03:00Z" w16du:dateUtc="2025-05-04T14:03:00Z">
        <w:r w:rsidR="00016684" w:rsidRPr="00016684">
          <w:t>.</w:t>
        </w:r>
      </w:ins>
    </w:p>
    <w:p w14:paraId="52C4F08E" w14:textId="4344CEDC" w:rsidR="00016684" w:rsidRPr="00016684" w:rsidRDefault="002E1387" w:rsidP="00016684">
      <w:pPr>
        <w:numPr>
          <w:ilvl w:val="1"/>
          <w:numId w:val="19"/>
        </w:numPr>
      </w:pPr>
      <w:del w:id="188" w:author="Microsoft Word" w:date="2025-05-04T11:03:00Z" w16du:dateUtc="2025-05-04T14:03:00Z">
        <w:r>
          <w:delText xml:space="preserve">  - </w:delText>
        </w:r>
      </w:del>
      <w:r w:rsidR="00016684" w:rsidRPr="00016684">
        <w:t>Corrigidos erros de importação/exportação e URLs de API.</w:t>
      </w:r>
    </w:p>
    <w:p w14:paraId="684D4968" w14:textId="41C0A583" w:rsidR="00016684" w:rsidRPr="00016684" w:rsidRDefault="002E1387" w:rsidP="00016684">
      <w:pPr>
        <w:numPr>
          <w:ilvl w:val="0"/>
          <w:numId w:val="19"/>
        </w:numPr>
      </w:pPr>
      <w:del w:id="189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Gestão de Clientes (Backend</w:t>
      </w:r>
      <w:del w:id="190" w:author="Microsoft Word" w:date="2025-05-03T21:19:00Z" w16du:dateUtc="2025-05-04T00:19:00Z">
        <w:r>
          <w:delText>)**:</w:delText>
        </w:r>
      </w:del>
      <w:ins w:id="191" w:author="Microsoft Word" w:date="2025-05-03T21:19:00Z" w16du:dateUtc="2025-05-04T00:19:00Z">
        <w:r w:rsidR="00B67294" w:rsidRPr="00B67294">
          <w:rPr>
            <w:b/>
            <w:bCs/>
          </w:rPr>
          <w:t>)</w:t>
        </w:r>
        <w:r w:rsidR="00B67294" w:rsidRPr="00B67294">
          <w:t xml:space="preserve">: </w:t>
        </w:r>
      </w:ins>
      <w:ins w:id="192" w:author="Microsoft Word" w:date="2025-05-04T11:03:00Z" w16du:dateUtc="2025-05-04T14:03:00Z">
        <w:r w:rsidR="00016684" w:rsidRPr="00016684">
          <w:rPr>
            <w:b/>
            <w:bCs/>
          </w:rPr>
          <w:t>)</w:t>
        </w:r>
        <w:r w:rsidR="00016684" w:rsidRPr="00016684">
          <w:t xml:space="preserve">: </w:t>
        </w:r>
      </w:ins>
    </w:p>
    <w:p w14:paraId="7806021B" w14:textId="169A7965" w:rsidR="00016684" w:rsidRPr="00016684" w:rsidRDefault="002E1387" w:rsidP="00016684">
      <w:pPr>
        <w:numPr>
          <w:ilvl w:val="1"/>
          <w:numId w:val="19"/>
        </w:numPr>
      </w:pPr>
      <w:del w:id="193" w:author="Microsoft Word" w:date="2025-05-04T11:03:00Z" w16du:dateUtc="2025-05-04T14:03:00Z">
        <w:r>
          <w:lastRenderedPageBreak/>
          <w:delText xml:space="preserve">  - </w:delText>
        </w:r>
      </w:del>
      <w:r w:rsidR="00016684" w:rsidRPr="00016684">
        <w:t xml:space="preserve">Criada tabela </w:t>
      </w:r>
      <w:del w:id="194" w:author="Microsoft Word" w:date="2025-05-04T11:03:00Z" w16du:dateUtc="2025-05-04T14:03:00Z">
        <w:r>
          <w:delText>`</w:delText>
        </w:r>
      </w:del>
      <w:r w:rsidR="00016684" w:rsidRPr="00016684">
        <w:t>clients</w:t>
      </w:r>
      <w:del w:id="195" w:author="Microsoft Word" w:date="2025-05-04T11:03:00Z" w16du:dateUtc="2025-05-04T14:03:00Z">
        <w:r>
          <w:delText>`</w:delText>
        </w:r>
      </w:del>
      <w:r w:rsidR="00016684" w:rsidRPr="00016684">
        <w:t xml:space="preserve"> em </w:t>
      </w:r>
      <w:del w:id="196" w:author="Microsoft Word" w:date="2025-05-04T11:03:00Z" w16du:dateUtc="2025-05-04T14:03:00Z">
        <w:r>
          <w:delText>`</w:delText>
        </w:r>
      </w:del>
      <w:r w:rsidR="00016684" w:rsidRPr="00016684">
        <w:t>egide.db</w:t>
      </w:r>
      <w:del w:id="197" w:author="Microsoft Word" w:date="2025-05-04T11:03:00Z" w16du:dateUtc="2025-05-04T14:03:00Z">
        <w:r>
          <w:delText>`</w:delText>
        </w:r>
      </w:del>
      <w:r w:rsidR="00016684" w:rsidRPr="00016684">
        <w:t xml:space="preserve"> com colunas </w:t>
      </w:r>
      <w:del w:id="198" w:author="Microsoft Word" w:date="2025-05-04T11:03:00Z" w16du:dateUtc="2025-05-04T14:03:00Z">
        <w:r>
          <w:delText>`</w:delText>
        </w:r>
      </w:del>
      <w:r w:rsidR="00016684" w:rsidRPr="00016684">
        <w:t>client_id</w:t>
      </w:r>
      <w:del w:id="199" w:author="Microsoft Word" w:date="2025-05-03T21:19:00Z" w16du:dateUtc="2025-05-04T00:19:00Z">
        <w:r>
          <w:delText>`, `</w:delText>
        </w:r>
      </w:del>
      <w:ins w:id="200" w:author="Microsoft Word" w:date="2025-05-03T21:19:00Z" w16du:dateUtc="2025-05-04T00:19:00Z">
        <w:r w:rsidR="00B67294" w:rsidRPr="00B67294">
          <w:t xml:space="preserve">, </w:t>
        </w:r>
      </w:ins>
      <w:ins w:id="20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user_id</w:t>
      </w:r>
      <w:del w:id="202" w:author="Microsoft Word" w:date="2025-05-03T21:19:00Z" w16du:dateUtc="2025-05-04T00:19:00Z">
        <w:r>
          <w:delText>`, `</w:delText>
        </w:r>
      </w:del>
      <w:ins w:id="203" w:author="Microsoft Word" w:date="2025-05-03T21:19:00Z" w16du:dateUtc="2025-05-04T00:19:00Z">
        <w:r w:rsidR="00B67294" w:rsidRPr="00B67294">
          <w:t xml:space="preserve">, </w:t>
        </w:r>
      </w:ins>
      <w:ins w:id="20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name</w:t>
      </w:r>
      <w:del w:id="205" w:author="Microsoft Word" w:date="2025-05-03T21:19:00Z" w16du:dateUtc="2025-05-04T00:19:00Z">
        <w:r>
          <w:delText>`, `</w:delText>
        </w:r>
      </w:del>
      <w:ins w:id="206" w:author="Microsoft Word" w:date="2025-05-03T21:19:00Z" w16du:dateUtc="2025-05-04T00:19:00Z">
        <w:r w:rsidR="00B67294" w:rsidRPr="00B67294">
          <w:t xml:space="preserve">, </w:t>
        </w:r>
      </w:ins>
      <w:ins w:id="20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cpf</w:t>
      </w:r>
      <w:del w:id="208" w:author="Microsoft Word" w:date="2025-05-03T21:19:00Z" w16du:dateUtc="2025-05-04T00:19:00Z">
        <w:r>
          <w:delText>`, `</w:delText>
        </w:r>
      </w:del>
      <w:ins w:id="209" w:author="Microsoft Word" w:date="2025-05-03T21:19:00Z" w16du:dateUtc="2025-05-04T00:19:00Z">
        <w:r w:rsidR="00B67294" w:rsidRPr="00B67294">
          <w:t xml:space="preserve">, </w:t>
        </w:r>
      </w:ins>
      <w:ins w:id="21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dob</w:t>
      </w:r>
      <w:del w:id="211" w:author="Microsoft Word" w:date="2025-05-03T21:19:00Z" w16du:dateUtc="2025-05-04T00:19:00Z">
        <w:r>
          <w:delText>`, `</w:delText>
        </w:r>
      </w:del>
      <w:ins w:id="212" w:author="Microsoft Word" w:date="2025-05-03T21:19:00Z" w16du:dateUtc="2025-05-04T00:19:00Z">
        <w:r w:rsidR="00B67294" w:rsidRPr="00B67294">
          <w:t xml:space="preserve">, </w:t>
        </w:r>
      </w:ins>
      <w:ins w:id="213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created_at</w:t>
      </w:r>
      <w:del w:id="214" w:author="Microsoft Word" w:date="2025-05-03T21:19:00Z" w16du:dateUtc="2025-05-04T00:19:00Z">
        <w:r>
          <w:delText>`.</w:delText>
        </w:r>
      </w:del>
      <w:ins w:id="215" w:author="Microsoft Word" w:date="2025-05-03T21:19:00Z" w16du:dateUtc="2025-05-04T00:19:00Z">
        <w:r w:rsidR="00B67294" w:rsidRPr="00B67294">
          <w:t>.</w:t>
        </w:r>
      </w:ins>
      <w:ins w:id="216" w:author="Microsoft Word" w:date="2025-05-04T11:03:00Z" w16du:dateUtc="2025-05-04T14:03:00Z">
        <w:r w:rsidR="00016684" w:rsidRPr="00016684">
          <w:t>.</w:t>
        </w:r>
      </w:ins>
    </w:p>
    <w:p w14:paraId="198BB228" w14:textId="3F2FD343" w:rsidR="00016684" w:rsidRPr="00016684" w:rsidRDefault="002E1387" w:rsidP="00016684">
      <w:pPr>
        <w:numPr>
          <w:ilvl w:val="1"/>
          <w:numId w:val="19"/>
        </w:numPr>
      </w:pPr>
      <w:del w:id="217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Criados endpoints </w:t>
      </w:r>
      <w:del w:id="218" w:author="Microsoft Word" w:date="2025-05-04T11:03:00Z" w16du:dateUtc="2025-05-04T14:03:00Z">
        <w:r>
          <w:delText>`</w:delText>
        </w:r>
      </w:del>
      <w:r w:rsidR="00016684" w:rsidRPr="00016684">
        <w:t>GET /api/clients</w:t>
      </w:r>
      <w:del w:id="219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220" w:author="Microsoft Word" w:date="2025-05-04T11:03:00Z" w16du:dateUtc="2025-05-04T14:03:00Z">
        <w:r>
          <w:delText>`</w:delText>
        </w:r>
      </w:del>
      <w:r w:rsidR="00016684" w:rsidRPr="00016684">
        <w:t>POST /api/clients</w:t>
      </w:r>
      <w:del w:id="221" w:author="Microsoft Word" w:date="2025-05-04T11:03:00Z" w16du:dateUtc="2025-05-04T14:03:00Z">
        <w:r>
          <w:delText>`</w:delText>
        </w:r>
      </w:del>
      <w:r w:rsidR="00016684" w:rsidRPr="00016684">
        <w:t xml:space="preserve"> para listar e cadastrar clientes.</w:t>
      </w:r>
    </w:p>
    <w:p w14:paraId="1F3E752F" w14:textId="28C87454" w:rsidR="00016684" w:rsidRPr="00016684" w:rsidRDefault="002E1387" w:rsidP="00016684">
      <w:pPr>
        <w:numPr>
          <w:ilvl w:val="0"/>
          <w:numId w:val="19"/>
        </w:numPr>
      </w:pPr>
      <w:del w:id="222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Gestão de Clientes (Frontend</w:t>
      </w:r>
      <w:del w:id="223" w:author="Microsoft Word" w:date="2025-05-03T21:19:00Z" w16du:dateUtc="2025-05-04T00:19:00Z">
        <w:r>
          <w:delText>)**:</w:delText>
        </w:r>
      </w:del>
      <w:ins w:id="224" w:author="Microsoft Word" w:date="2025-05-03T21:19:00Z" w16du:dateUtc="2025-05-04T00:19:00Z">
        <w:r w:rsidR="00B67294" w:rsidRPr="00B67294">
          <w:rPr>
            <w:b/>
            <w:bCs/>
          </w:rPr>
          <w:t>)</w:t>
        </w:r>
        <w:r w:rsidR="00B67294" w:rsidRPr="00B67294">
          <w:t xml:space="preserve">: </w:t>
        </w:r>
      </w:ins>
      <w:ins w:id="225" w:author="Microsoft Word" w:date="2025-05-04T11:03:00Z" w16du:dateUtc="2025-05-04T14:03:00Z">
        <w:r w:rsidR="00016684" w:rsidRPr="00016684">
          <w:rPr>
            <w:b/>
            <w:bCs/>
          </w:rPr>
          <w:t>)</w:t>
        </w:r>
        <w:r w:rsidR="00016684" w:rsidRPr="00016684">
          <w:t xml:space="preserve">: </w:t>
        </w:r>
      </w:ins>
    </w:p>
    <w:p w14:paraId="3A225EF2" w14:textId="2D237CD4" w:rsidR="00016684" w:rsidRPr="00016684" w:rsidRDefault="002E1387" w:rsidP="00016684">
      <w:pPr>
        <w:numPr>
          <w:ilvl w:val="1"/>
          <w:numId w:val="19"/>
        </w:numPr>
      </w:pPr>
      <w:del w:id="226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Criada página </w:t>
      </w:r>
      <w:del w:id="227" w:author="Microsoft Word" w:date="2025-05-04T11:03:00Z" w16du:dateUtc="2025-05-04T14:03:00Z">
        <w:r>
          <w:delText>`</w:delText>
        </w:r>
      </w:del>
      <w:r w:rsidR="00016684" w:rsidRPr="00016684">
        <w:t>clients.html</w:t>
      </w:r>
      <w:del w:id="228" w:author="Microsoft Word" w:date="2025-05-03T21:19:00Z" w16du:dateUtc="2025-05-04T00:19:00Z">
        <w:r>
          <w:delText>`.</w:delText>
        </w:r>
      </w:del>
      <w:ins w:id="229" w:author="Microsoft Word" w:date="2025-05-03T21:19:00Z" w16du:dateUtc="2025-05-04T00:19:00Z">
        <w:r w:rsidR="00B67294" w:rsidRPr="00B67294">
          <w:t>.</w:t>
        </w:r>
      </w:ins>
      <w:ins w:id="230" w:author="Microsoft Word" w:date="2025-05-04T11:03:00Z" w16du:dateUtc="2025-05-04T14:03:00Z">
        <w:r w:rsidR="00016684" w:rsidRPr="00016684">
          <w:t>.</w:t>
        </w:r>
      </w:ins>
    </w:p>
    <w:p w14:paraId="53A13FB5" w14:textId="4578A157" w:rsidR="00016684" w:rsidRPr="00016684" w:rsidRDefault="002E1387" w:rsidP="00016684">
      <w:pPr>
        <w:numPr>
          <w:ilvl w:val="1"/>
          <w:numId w:val="19"/>
        </w:numPr>
      </w:pPr>
      <w:del w:id="231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Criado </w:t>
      </w:r>
      <w:del w:id="232" w:author="Microsoft Word" w:date="2025-05-04T11:03:00Z" w16du:dateUtc="2025-05-04T14:03:00Z">
        <w:r>
          <w:delText>`</w:delText>
        </w:r>
      </w:del>
      <w:r w:rsidR="00016684" w:rsidRPr="00016684">
        <w:t>clients.js</w:t>
      </w:r>
      <w:del w:id="233" w:author="Microsoft Word" w:date="2025-05-04T11:03:00Z" w16du:dateUtc="2025-05-04T14:03:00Z">
        <w:r>
          <w:delText>`</w:delText>
        </w:r>
      </w:del>
      <w:r w:rsidR="00016684" w:rsidRPr="00016684">
        <w:t xml:space="preserve"> para listar e adicionar clientes.</w:t>
      </w:r>
    </w:p>
    <w:p w14:paraId="6C15DBC4" w14:textId="3FD255A8" w:rsidR="00016684" w:rsidRPr="00016684" w:rsidRDefault="002E1387" w:rsidP="00016684">
      <w:pPr>
        <w:numPr>
          <w:ilvl w:val="1"/>
          <w:numId w:val="19"/>
        </w:numPr>
      </w:pPr>
      <w:del w:id="234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Corrigidos erros de importação </w:t>
      </w:r>
      <w:del w:id="235" w:author="Microsoft Word" w:date="2025-05-03T21:19:00Z" w16du:dateUtc="2025-05-04T00:19:00Z">
        <w:r>
          <w:delText>(`</w:delText>
        </w:r>
      </w:del>
      <w:ins w:id="236" w:author="Microsoft Word" w:date="2025-05-03T21:19:00Z" w16du:dateUtc="2025-05-04T00:19:00Z">
        <w:r w:rsidR="00B67294" w:rsidRPr="00B67294">
          <w:t>(</w:t>
        </w:r>
      </w:ins>
      <w:ins w:id="237" w:author="Microsoft Word" w:date="2025-05-04T11:03:00Z" w16du:dateUtc="2025-05-04T14:03:00Z">
        <w:r w:rsidR="00016684" w:rsidRPr="00016684">
          <w:t>(</w:t>
        </w:r>
      </w:ins>
      <w:r w:rsidR="00016684" w:rsidRPr="00016684">
        <w:t>createAuthHeaders</w:t>
      </w:r>
      <w:del w:id="238" w:author="Microsoft Word" w:date="2025-05-03T21:19:00Z" w16du:dateUtc="2025-05-04T00:19:00Z">
        <w:r>
          <w:delText>`, `</w:delText>
        </w:r>
      </w:del>
      <w:ins w:id="239" w:author="Microsoft Word" w:date="2025-05-03T21:19:00Z" w16du:dateUtc="2025-05-04T00:19:00Z">
        <w:r w:rsidR="00B67294" w:rsidRPr="00B67294">
          <w:t xml:space="preserve">, </w:t>
        </w:r>
      </w:ins>
      <w:ins w:id="24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API_CLIENTS_URL</w:t>
      </w:r>
      <w:del w:id="241" w:author="Microsoft Word" w:date="2025-05-03T21:19:00Z" w16du:dateUtc="2025-05-04T00:19:00Z">
        <w:r>
          <w:delText>`).</w:delText>
        </w:r>
      </w:del>
      <w:ins w:id="242" w:author="Microsoft Word" w:date="2025-05-03T21:19:00Z" w16du:dateUtc="2025-05-04T00:19:00Z">
        <w:r w:rsidR="00B67294" w:rsidRPr="00B67294">
          <w:t>).</w:t>
        </w:r>
      </w:ins>
      <w:ins w:id="243" w:author="Microsoft Word" w:date="2025-05-04T11:03:00Z" w16du:dateUtc="2025-05-04T14:03:00Z">
        <w:r w:rsidR="00016684" w:rsidRPr="00016684">
          <w:t>).</w:t>
        </w:r>
      </w:ins>
    </w:p>
    <w:p w14:paraId="1D9CE651" w14:textId="032CD9B6" w:rsidR="00016684" w:rsidRPr="00016684" w:rsidRDefault="002E1387" w:rsidP="00016684">
      <w:pPr>
        <w:numPr>
          <w:ilvl w:val="0"/>
          <w:numId w:val="19"/>
        </w:numPr>
      </w:pPr>
      <w:del w:id="244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Próximos Passos Definidos</w:t>
      </w:r>
      <w:del w:id="245" w:author="Microsoft Word" w:date="2025-05-03T21:19:00Z" w16du:dateUtc="2025-05-04T00:19:00Z">
        <w:r>
          <w:delText>**:</w:delText>
        </w:r>
      </w:del>
      <w:ins w:id="246" w:author="Microsoft Word" w:date="2025-05-03T21:19:00Z" w16du:dateUtc="2025-05-04T00:19:00Z">
        <w:r w:rsidR="00B67294" w:rsidRPr="00B67294">
          <w:t xml:space="preserve">: </w:t>
        </w:r>
      </w:ins>
      <w:ins w:id="247" w:author="Microsoft Word" w:date="2025-05-04T11:03:00Z" w16du:dateUtc="2025-05-04T14:03:00Z">
        <w:r w:rsidR="00016684" w:rsidRPr="00016684">
          <w:t xml:space="preserve">: </w:t>
        </w:r>
      </w:ins>
    </w:p>
    <w:p w14:paraId="273C6B7F" w14:textId="6AA8E020" w:rsidR="00016684" w:rsidRPr="00016684" w:rsidRDefault="002E1387" w:rsidP="00016684">
      <w:pPr>
        <w:numPr>
          <w:ilvl w:val="1"/>
          <w:numId w:val="19"/>
        </w:numPr>
      </w:pPr>
      <w:del w:id="248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Vincular sessões a clientes (criar tabela </w:t>
      </w:r>
      <w:del w:id="249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250" w:author="Microsoft Word" w:date="2025-05-03T21:19:00Z" w16du:dateUtc="2025-05-04T00:19:00Z">
        <w:r>
          <w:delText>`,</w:delText>
        </w:r>
      </w:del>
      <w:ins w:id="251" w:author="Microsoft Word" w:date="2025-05-03T21:19:00Z" w16du:dateUtc="2025-05-04T00:19:00Z">
        <w:r w:rsidR="00B67294" w:rsidRPr="00B67294">
          <w:t>,</w:t>
        </w:r>
      </w:ins>
      <w:ins w:id="252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ajustar </w:t>
      </w:r>
      <w:del w:id="253" w:author="Microsoft Word" w:date="2025-05-03T21:19:00Z" w16du:dateUtc="2025-05-04T00:19:00Z">
        <w:r>
          <w:delText>`/</w:delText>
        </w:r>
      </w:del>
      <w:ins w:id="254" w:author="Microsoft Word" w:date="2025-05-03T21:19:00Z" w16du:dateUtc="2025-05-04T00:19:00Z">
        <w:r w:rsidR="00B67294" w:rsidRPr="00B67294">
          <w:t>/</w:t>
        </w:r>
      </w:ins>
      <w:ins w:id="255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256" w:author="Microsoft Word" w:date="2025-05-03T21:19:00Z" w16du:dateUtc="2025-05-04T00:19:00Z">
        <w:r>
          <w:delText>`).</w:delText>
        </w:r>
      </w:del>
      <w:ins w:id="257" w:author="Microsoft Word" w:date="2025-05-03T21:19:00Z" w16du:dateUtc="2025-05-04T00:19:00Z">
        <w:r w:rsidR="00B67294" w:rsidRPr="00B67294">
          <w:t>).</w:t>
        </w:r>
      </w:ins>
      <w:ins w:id="258" w:author="Microsoft Word" w:date="2025-05-04T11:03:00Z" w16du:dateUtc="2025-05-04T14:03:00Z">
        <w:r w:rsidR="00016684" w:rsidRPr="00016684">
          <w:t>).</w:t>
        </w:r>
      </w:ins>
    </w:p>
    <w:p w14:paraId="53F4B835" w14:textId="6BAB10A1" w:rsidR="00016684" w:rsidRPr="00016684" w:rsidRDefault="002E1387" w:rsidP="00016684">
      <w:pPr>
        <w:numPr>
          <w:ilvl w:val="1"/>
          <w:numId w:val="19"/>
        </w:numPr>
      </w:pPr>
      <w:del w:id="259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Ajustar frontend </w:t>
      </w:r>
      <w:del w:id="260" w:author="Microsoft Word" w:date="2025-05-03T21:19:00Z" w16du:dateUtc="2025-05-04T00:19:00Z">
        <w:r>
          <w:delText>(`</w:delText>
        </w:r>
      </w:del>
      <w:ins w:id="261" w:author="Microsoft Word" w:date="2025-05-03T21:19:00Z" w16du:dateUtc="2025-05-04T00:19:00Z">
        <w:r w:rsidR="00B67294" w:rsidRPr="00B67294">
          <w:t>(</w:t>
        </w:r>
      </w:ins>
      <w:ins w:id="262" w:author="Microsoft Word" w:date="2025-05-04T11:03:00Z" w16du:dateUtc="2025-05-04T14:03:00Z">
        <w:r w:rsidR="00016684" w:rsidRPr="00016684">
          <w:t>(</w:t>
        </w:r>
      </w:ins>
      <w:r w:rsidR="00016684" w:rsidRPr="00016684">
        <w:t>clients.js</w:t>
      </w:r>
      <w:del w:id="263" w:author="Microsoft Word" w:date="2025-05-03T21:19:00Z" w16du:dateUtc="2025-05-04T00:19:00Z">
        <w:r>
          <w:delText>`, `</w:delText>
        </w:r>
      </w:del>
      <w:ins w:id="264" w:author="Microsoft Word" w:date="2025-05-03T21:19:00Z" w16du:dateUtc="2025-05-04T00:19:00Z">
        <w:r w:rsidR="00B67294" w:rsidRPr="00B67294">
          <w:t xml:space="preserve">, </w:t>
        </w:r>
      </w:ins>
      <w:ins w:id="265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main.js</w:t>
      </w:r>
      <w:del w:id="266" w:author="Microsoft Word" w:date="2025-05-03T21:19:00Z" w16du:dateUtc="2025-05-04T00:19:00Z">
        <w:r>
          <w:delText>`, `</w:delText>
        </w:r>
      </w:del>
      <w:ins w:id="267" w:author="Microsoft Word" w:date="2025-05-03T21:19:00Z" w16du:dateUtc="2025-05-04T00:19:00Z">
        <w:r w:rsidR="00B67294" w:rsidRPr="00B67294">
          <w:t xml:space="preserve">, </w:t>
        </w:r>
      </w:ins>
      <w:ins w:id="26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api.js</w:t>
      </w:r>
      <w:del w:id="269" w:author="Microsoft Word" w:date="2025-05-03T21:19:00Z" w16du:dateUtc="2025-05-04T00:19:00Z">
        <w:r>
          <w:delText>`)</w:delText>
        </w:r>
      </w:del>
      <w:ins w:id="270" w:author="Microsoft Word" w:date="2025-05-03T21:19:00Z" w16du:dateUtc="2025-05-04T00:19:00Z">
        <w:r w:rsidR="00B67294" w:rsidRPr="00B67294">
          <w:t>)</w:t>
        </w:r>
      </w:ins>
      <w:ins w:id="271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para iniciar chat a partir de um cliente, enviando </w:t>
      </w:r>
      <w:del w:id="272" w:author="Microsoft Word" w:date="2025-05-04T11:03:00Z" w16du:dateUtc="2025-05-04T14:03:00Z">
        <w:r>
          <w:delText>`</w:delText>
        </w:r>
      </w:del>
      <w:r w:rsidR="00016684" w:rsidRPr="00016684">
        <w:t>client_id</w:t>
      </w:r>
      <w:del w:id="273" w:author="Microsoft Word" w:date="2025-05-04T11:03:00Z" w16du:dateUtc="2025-05-04T14:03:00Z">
        <w:r>
          <w:delText>`</w:delText>
        </w:r>
      </w:del>
      <w:r w:rsidR="00016684" w:rsidRPr="00016684">
        <w:t xml:space="preserve"> e usando </w:t>
      </w:r>
      <w:del w:id="274" w:author="Microsoft Word" w:date="2025-05-04T11:03:00Z" w16du:dateUtc="2025-05-04T14:03:00Z">
        <w:r>
          <w:delText>`</w:delText>
        </w:r>
      </w:del>
      <w:r w:rsidR="00016684" w:rsidRPr="00016684">
        <w:t>sessionStorage</w:t>
      </w:r>
      <w:del w:id="275" w:author="Microsoft Word" w:date="2025-05-04T11:03:00Z" w16du:dateUtc="2025-05-04T14:03:00Z">
        <w:r>
          <w:delText>`</w:delText>
        </w:r>
      </w:del>
      <w:r w:rsidR="00016684" w:rsidRPr="00016684">
        <w:t xml:space="preserve"> para contexto.</w:t>
      </w:r>
    </w:p>
    <w:p w14:paraId="6E4BB79F" w14:textId="1CA9DBA3" w:rsidR="00016684" w:rsidRPr="00016684" w:rsidRDefault="002E1387" w:rsidP="00016684">
      <w:pPr>
        <w:numPr>
          <w:ilvl w:val="1"/>
          <w:numId w:val="19"/>
        </w:numPr>
      </w:pPr>
      <w:del w:id="276" w:author="Microsoft Word" w:date="2025-05-04T11:03:00Z" w16du:dateUtc="2025-05-04T14:03:00Z">
        <w:r>
          <w:delText xml:space="preserve">  - </w:delText>
        </w:r>
      </w:del>
      <w:r w:rsidR="00016684" w:rsidRPr="00016684">
        <w:t>Testar fluxo completo de vinculação cliente-sessão.</w:t>
      </w:r>
    </w:p>
    <w:p w14:paraId="69D03DF4" w14:textId="3B5BCC77" w:rsidR="00016684" w:rsidRPr="00016684" w:rsidRDefault="002E1387" w:rsidP="00016684">
      <w:del w:id="277" w:author="Microsoft Word" w:date="2025-05-04T11:03:00Z" w16du:dateUtc="2025-05-04T14:03:00Z">
        <w:r>
          <w:delText>**</w:delText>
        </w:r>
      </w:del>
      <w:r w:rsidR="00016684" w:rsidRPr="00016684">
        <w:rPr>
          <w:b/>
          <w:bCs/>
        </w:rPr>
        <w:t>Status</w:t>
      </w:r>
      <w:del w:id="278" w:author="Microsoft Word" w:date="2025-05-03T21:19:00Z" w16du:dateUtc="2025-05-04T00:19:00Z">
        <w:r>
          <w:delText>**:</w:delText>
        </w:r>
      </w:del>
      <w:ins w:id="279" w:author="Microsoft Word" w:date="2025-05-03T21:19:00Z" w16du:dateUtc="2025-05-04T00:19:00Z">
        <w:r w:rsidR="00B67294" w:rsidRPr="00B67294">
          <w:t>:</w:t>
        </w:r>
      </w:ins>
      <w:ins w:id="280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Todas as tarefas foram concluídas. A vinculação cliente-sessão foi implementada em 03/05/2025, mas o teste completo do fluxo ainda está pendente.</w:t>
      </w:r>
    </w:p>
    <w:p w14:paraId="74E5A8C2" w14:textId="4BBFB950" w:rsidR="00016684" w:rsidRPr="00016684" w:rsidRDefault="002E1387" w:rsidP="00016684">
      <w:pPr>
        <w:rPr>
          <w:b/>
          <w:bCs/>
        </w:rPr>
      </w:pPr>
      <w:del w:id="281" w:author="Microsoft Word" w:date="2025-05-04T11:03:00Z" w16du:dateUtc="2025-05-04T14:03:00Z">
        <w:r>
          <w:delText>#### **</w:delText>
        </w:r>
      </w:del>
      <w:r w:rsidR="00016684" w:rsidRPr="00016684">
        <w:rPr>
          <w:b/>
          <w:bCs/>
        </w:rPr>
        <w:t>03/05/2025 (Antes das Nossas Interações</w:t>
      </w:r>
      <w:del w:id="282" w:author="Microsoft Word" w:date="2025-05-03T21:19:00Z" w16du:dateUtc="2025-05-04T00:19:00Z">
        <w:r>
          <w:delText>)**</w:delText>
        </w:r>
      </w:del>
      <w:ins w:id="283" w:author="Microsoft Word" w:date="2025-05-03T21:19:00Z" w16du:dateUtc="2025-05-04T00:19:00Z">
        <w:r w:rsidR="00B67294" w:rsidRPr="00B67294">
          <w:rPr>
            <w:b/>
            <w:bCs/>
          </w:rPr>
          <w:t>)</w:t>
        </w:r>
      </w:ins>
      <w:ins w:id="284" w:author="Microsoft Word" w:date="2025-05-04T11:03:00Z" w16du:dateUtc="2025-05-04T14:03:00Z">
        <w:r w:rsidR="00016684" w:rsidRPr="00016684">
          <w:rPr>
            <w:b/>
            <w:bCs/>
          </w:rPr>
          <w:t>)</w:t>
        </w:r>
      </w:ins>
    </w:p>
    <w:p w14:paraId="298802A1" w14:textId="153501DD" w:rsidR="00016684" w:rsidRPr="00016684" w:rsidRDefault="002E1387" w:rsidP="00016684">
      <w:del w:id="285" w:author="Microsoft Word" w:date="2025-05-04T11:03:00Z" w16du:dateUtc="2025-05-04T14:03:00Z">
        <w:r>
          <w:delText>**</w:delText>
        </w:r>
      </w:del>
      <w:r w:rsidR="00016684" w:rsidRPr="00016684">
        <w:rPr>
          <w:b/>
          <w:bCs/>
        </w:rPr>
        <w:t>Resumo do Documento</w:t>
      </w:r>
      <w:del w:id="286" w:author="Microsoft Word" w:date="2025-05-03T21:19:00Z" w16du:dateUtc="2025-05-04T00:19:00Z">
        <w:r>
          <w:delText>**:</w:delText>
        </w:r>
      </w:del>
      <w:ins w:id="287" w:author="Microsoft Word" w:date="2025-05-03T21:19:00Z" w16du:dateUtc="2025-05-04T00:19:00Z">
        <w:r w:rsidR="00B67294" w:rsidRPr="00B67294">
          <w:t>:</w:t>
        </w:r>
      </w:ins>
      <w:ins w:id="288" w:author="Microsoft Word" w:date="2025-05-04T11:03:00Z" w16du:dateUtc="2025-05-04T14:03:00Z">
        <w:r w:rsidR="00016684" w:rsidRPr="00016684">
          <w:t>:</w:t>
        </w:r>
      </w:ins>
    </w:p>
    <w:p w14:paraId="61D9A08B" w14:textId="2D953FEC" w:rsidR="00016684" w:rsidRPr="00016684" w:rsidRDefault="002E1387" w:rsidP="00016684">
      <w:pPr>
        <w:numPr>
          <w:ilvl w:val="0"/>
          <w:numId w:val="20"/>
        </w:numPr>
      </w:pPr>
      <w:del w:id="289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Retomada e Análise Inicial</w:t>
      </w:r>
      <w:del w:id="290" w:author="Microsoft Word" w:date="2025-05-03T21:19:00Z" w16du:dateUtc="2025-05-04T00:19:00Z">
        <w:r>
          <w:delText>**:</w:delText>
        </w:r>
      </w:del>
      <w:ins w:id="291" w:author="Microsoft Word" w:date="2025-05-03T21:19:00Z" w16du:dateUtc="2025-05-04T00:19:00Z">
        <w:r w:rsidR="00B67294" w:rsidRPr="00B67294">
          <w:t xml:space="preserve">: </w:t>
        </w:r>
      </w:ins>
      <w:ins w:id="292" w:author="Microsoft Word" w:date="2025-05-04T11:03:00Z" w16du:dateUtc="2025-05-04T14:03:00Z">
        <w:r w:rsidR="00016684" w:rsidRPr="00016684">
          <w:t xml:space="preserve">: </w:t>
        </w:r>
      </w:ins>
    </w:p>
    <w:p w14:paraId="74F0EE54" w14:textId="51C202E5" w:rsidR="00016684" w:rsidRPr="00016684" w:rsidRDefault="002E1387" w:rsidP="00016684">
      <w:pPr>
        <w:numPr>
          <w:ilvl w:val="1"/>
          <w:numId w:val="20"/>
        </w:numPr>
      </w:pPr>
      <w:del w:id="293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Revisado o estado do projeto com base em </w:t>
      </w:r>
      <w:del w:id="294" w:author="Microsoft Word" w:date="2025-05-04T11:03:00Z" w16du:dateUtc="2025-05-04T14:03:00Z">
        <w:r>
          <w:delText>`</w:delText>
        </w:r>
      </w:del>
      <w:r w:rsidR="00016684" w:rsidRPr="00016684">
        <w:t>objetivo.txt</w:t>
      </w:r>
      <w:del w:id="295" w:author="Microsoft Word" w:date="2025-05-03T21:19:00Z" w16du:dateUtc="2025-05-04T00:19:00Z">
        <w:r>
          <w:delText>`, `</w:delText>
        </w:r>
      </w:del>
      <w:ins w:id="296" w:author="Microsoft Word" w:date="2025-05-03T21:19:00Z" w16du:dateUtc="2025-05-04T00:19:00Z">
        <w:r w:rsidR="00B67294" w:rsidRPr="00B67294">
          <w:t xml:space="preserve">, </w:t>
        </w:r>
      </w:ins>
      <w:ins w:id="29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arquitetura.txt</w:t>
      </w:r>
      <w:del w:id="298" w:author="Microsoft Word" w:date="2025-05-03T21:19:00Z" w16du:dateUtc="2025-05-04T00:19:00Z">
        <w:r>
          <w:delText>`, `</w:delText>
        </w:r>
      </w:del>
      <w:ins w:id="299" w:author="Microsoft Word" w:date="2025-05-03T21:19:00Z" w16du:dateUtc="2025-05-04T00:19:00Z">
        <w:r w:rsidR="00B67294" w:rsidRPr="00B67294">
          <w:t xml:space="preserve">, </w:t>
        </w:r>
      </w:ins>
      <w:ins w:id="30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backend/package.json</w:t>
      </w:r>
      <w:del w:id="301" w:author="Microsoft Word" w:date="2025-05-03T21:19:00Z" w16du:dateUtc="2025-05-04T00:19:00Z">
        <w:r>
          <w:delText>`, `</w:delText>
        </w:r>
      </w:del>
      <w:ins w:id="302" w:author="Microsoft Word" w:date="2025-05-03T21:19:00Z" w16du:dateUtc="2025-05-04T00:19:00Z">
        <w:r w:rsidR="00B67294" w:rsidRPr="00B67294">
          <w:t xml:space="preserve">, </w:t>
        </w:r>
      </w:ins>
      <w:ins w:id="303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frontend/index.html</w:t>
      </w:r>
      <w:del w:id="304" w:author="Microsoft Word" w:date="2025-05-03T21:19:00Z" w16du:dateUtc="2025-05-04T00:19:00Z">
        <w:r>
          <w:delText>`.</w:delText>
        </w:r>
      </w:del>
      <w:ins w:id="305" w:author="Microsoft Word" w:date="2025-05-03T21:19:00Z" w16du:dateUtc="2025-05-04T00:19:00Z">
        <w:r w:rsidR="00B67294" w:rsidRPr="00B67294">
          <w:t>.</w:t>
        </w:r>
      </w:ins>
      <w:ins w:id="306" w:author="Microsoft Word" w:date="2025-05-04T11:03:00Z" w16du:dateUtc="2025-05-04T14:03:00Z">
        <w:r w:rsidR="00016684" w:rsidRPr="00016684">
          <w:t>.</w:t>
        </w:r>
      </w:ins>
    </w:p>
    <w:p w14:paraId="59F3F3B1" w14:textId="1AF5F3F2" w:rsidR="00016684" w:rsidRPr="00016684" w:rsidRDefault="002E1387" w:rsidP="00016684">
      <w:pPr>
        <w:numPr>
          <w:ilvl w:val="0"/>
          <w:numId w:val="20"/>
        </w:numPr>
      </w:pPr>
      <w:del w:id="307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 xml:space="preserve">Análise do Backend </w:t>
      </w:r>
      <w:del w:id="308" w:author="Microsoft Word" w:date="2025-05-03T21:19:00Z" w16du:dateUtc="2025-05-04T00:19:00Z">
        <w:r>
          <w:delText>(`</w:delText>
        </w:r>
      </w:del>
      <w:ins w:id="309" w:author="Microsoft Word" w:date="2025-05-03T21:19:00Z" w16du:dateUtc="2025-05-04T00:19:00Z">
        <w:r w:rsidR="00B67294" w:rsidRPr="00B67294">
          <w:rPr>
            <w:b/>
            <w:bCs/>
          </w:rPr>
          <w:t>(</w:t>
        </w:r>
      </w:ins>
      <w:ins w:id="310" w:author="Microsoft Word" w:date="2025-05-04T11:03:00Z" w16du:dateUtc="2025-05-04T14:03:00Z">
        <w:r w:rsidR="00016684" w:rsidRPr="00016684">
          <w:rPr>
            <w:b/>
            <w:bCs/>
          </w:rPr>
          <w:t>(</w:t>
        </w:r>
      </w:ins>
      <w:r w:rsidR="00016684" w:rsidRPr="00016684">
        <w:rPr>
          <w:b/>
          <w:bCs/>
        </w:rPr>
        <w:t>server.js</w:t>
      </w:r>
      <w:del w:id="311" w:author="Microsoft Word" w:date="2025-05-03T21:19:00Z" w16du:dateUtc="2025-05-04T00:19:00Z">
        <w:r>
          <w:delText>`)**:</w:delText>
        </w:r>
      </w:del>
      <w:ins w:id="312" w:author="Microsoft Word" w:date="2025-05-03T21:19:00Z" w16du:dateUtc="2025-05-04T00:19:00Z">
        <w:r w:rsidR="00B67294" w:rsidRPr="00B67294">
          <w:rPr>
            <w:b/>
            <w:bCs/>
          </w:rPr>
          <w:t>)</w:t>
        </w:r>
        <w:r w:rsidR="00B67294" w:rsidRPr="00B67294">
          <w:t xml:space="preserve">: </w:t>
        </w:r>
      </w:ins>
      <w:ins w:id="313" w:author="Microsoft Word" w:date="2025-05-04T11:03:00Z" w16du:dateUtc="2025-05-04T14:03:00Z">
        <w:r w:rsidR="00016684" w:rsidRPr="00016684">
          <w:rPr>
            <w:b/>
            <w:bCs/>
          </w:rPr>
          <w:t>)</w:t>
        </w:r>
        <w:r w:rsidR="00016684" w:rsidRPr="00016684">
          <w:t xml:space="preserve">: </w:t>
        </w:r>
      </w:ins>
    </w:p>
    <w:p w14:paraId="7ED8ABC8" w14:textId="689C3BD7" w:rsidR="00016684" w:rsidRPr="00016684" w:rsidRDefault="002E1387" w:rsidP="00016684">
      <w:pPr>
        <w:numPr>
          <w:ilvl w:val="1"/>
          <w:numId w:val="20"/>
        </w:numPr>
      </w:pPr>
      <w:del w:id="314" w:author="Microsoft Word" w:date="2025-05-04T11:03:00Z" w16du:dateUtc="2025-05-04T14:03:00Z">
        <w:r>
          <w:delText xml:space="preserve">  - </w:delText>
        </w:r>
      </w:del>
      <w:r w:rsidR="00016684" w:rsidRPr="00016684">
        <w:t>Compreendido o funcionamento de middlewares, conexão com SQLite, autenticação, gestão de clientes/assistentes, chamadas aos bots e recuperação de histórico.</w:t>
      </w:r>
    </w:p>
    <w:p w14:paraId="594319BB" w14:textId="4CB09866" w:rsidR="00016684" w:rsidRPr="00016684" w:rsidRDefault="002E1387" w:rsidP="00016684">
      <w:pPr>
        <w:numPr>
          <w:ilvl w:val="0"/>
          <w:numId w:val="20"/>
        </w:numPr>
      </w:pPr>
      <w:del w:id="315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Vinculação Sessão-Cliente (Backend</w:t>
      </w:r>
      <w:del w:id="316" w:author="Microsoft Word" w:date="2025-05-03T21:19:00Z" w16du:dateUtc="2025-05-04T00:19:00Z">
        <w:r>
          <w:delText>)**:</w:delText>
        </w:r>
      </w:del>
      <w:ins w:id="317" w:author="Microsoft Word" w:date="2025-05-03T21:19:00Z" w16du:dateUtc="2025-05-04T00:19:00Z">
        <w:r w:rsidR="00B67294" w:rsidRPr="00B67294">
          <w:rPr>
            <w:b/>
            <w:bCs/>
          </w:rPr>
          <w:t>)</w:t>
        </w:r>
        <w:r w:rsidR="00B67294" w:rsidRPr="00B67294">
          <w:t xml:space="preserve">: </w:t>
        </w:r>
      </w:ins>
      <w:ins w:id="318" w:author="Microsoft Word" w:date="2025-05-04T11:03:00Z" w16du:dateUtc="2025-05-04T14:03:00Z">
        <w:r w:rsidR="00016684" w:rsidRPr="00016684">
          <w:rPr>
            <w:b/>
            <w:bCs/>
          </w:rPr>
          <w:t>)</w:t>
        </w:r>
        <w:r w:rsidR="00016684" w:rsidRPr="00016684">
          <w:t xml:space="preserve">: </w:t>
        </w:r>
      </w:ins>
    </w:p>
    <w:p w14:paraId="7E3F015B" w14:textId="2DD34D1C" w:rsidR="00016684" w:rsidRPr="00016684" w:rsidRDefault="002E1387" w:rsidP="00016684">
      <w:pPr>
        <w:numPr>
          <w:ilvl w:val="1"/>
          <w:numId w:val="20"/>
        </w:numPr>
      </w:pPr>
      <w:del w:id="319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Criada tabela </w:t>
      </w:r>
      <w:del w:id="320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321" w:author="Microsoft Word" w:date="2025-05-04T11:03:00Z" w16du:dateUtc="2025-05-04T14:03:00Z">
        <w:r>
          <w:delText>`</w:delText>
        </w:r>
      </w:del>
      <w:r w:rsidR="00016684" w:rsidRPr="00016684">
        <w:t xml:space="preserve"> em </w:t>
      </w:r>
      <w:del w:id="322" w:author="Microsoft Word" w:date="2025-05-04T11:03:00Z" w16du:dateUtc="2025-05-04T14:03:00Z">
        <w:r>
          <w:delText>`</w:delText>
        </w:r>
      </w:del>
      <w:r w:rsidR="00016684" w:rsidRPr="00016684">
        <w:t>egide.db</w:t>
      </w:r>
      <w:del w:id="323" w:author="Microsoft Word" w:date="2025-05-04T11:03:00Z" w16du:dateUtc="2025-05-04T14:03:00Z">
        <w:r>
          <w:delText>`</w:delText>
        </w:r>
      </w:del>
      <w:r w:rsidR="00016684" w:rsidRPr="00016684">
        <w:t xml:space="preserve"> para relacionar </w:t>
      </w:r>
      <w:del w:id="324" w:author="Microsoft Word" w:date="2025-05-04T11:03:00Z" w16du:dateUtc="2025-05-04T14:03:00Z">
        <w:r>
          <w:delText>`</w:delText>
        </w:r>
      </w:del>
      <w:r w:rsidR="00016684" w:rsidRPr="00016684">
        <w:t>session_id</w:t>
      </w:r>
      <w:del w:id="325" w:author="Microsoft Word" w:date="2025-05-03T21:19:00Z" w16du:dateUtc="2025-05-04T00:19:00Z">
        <w:r>
          <w:delText>`, `</w:delText>
        </w:r>
      </w:del>
      <w:ins w:id="326" w:author="Microsoft Word" w:date="2025-05-03T21:19:00Z" w16du:dateUtc="2025-05-04T00:19:00Z">
        <w:r w:rsidR="00B67294" w:rsidRPr="00B67294">
          <w:t xml:space="preserve">, </w:t>
        </w:r>
      </w:ins>
      <w:ins w:id="32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user_id</w:t>
      </w:r>
      <w:del w:id="328" w:author="Microsoft Word" w:date="2025-05-03T21:19:00Z" w16du:dateUtc="2025-05-04T00:19:00Z">
        <w:r>
          <w:delText>`, `</w:delText>
        </w:r>
      </w:del>
      <w:ins w:id="329" w:author="Microsoft Word" w:date="2025-05-03T21:19:00Z" w16du:dateUtc="2025-05-04T00:19:00Z">
        <w:r w:rsidR="00B67294" w:rsidRPr="00B67294">
          <w:t xml:space="preserve">, </w:t>
        </w:r>
      </w:ins>
      <w:ins w:id="33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client_id</w:t>
      </w:r>
      <w:del w:id="331" w:author="Microsoft Word" w:date="2025-05-03T21:19:00Z" w16du:dateUtc="2025-05-04T00:19:00Z">
        <w:r>
          <w:delText>`.</w:delText>
        </w:r>
      </w:del>
      <w:ins w:id="332" w:author="Microsoft Word" w:date="2025-05-03T21:19:00Z" w16du:dateUtc="2025-05-04T00:19:00Z">
        <w:r w:rsidR="00B67294" w:rsidRPr="00B67294">
          <w:t>.</w:t>
        </w:r>
      </w:ins>
      <w:ins w:id="333" w:author="Microsoft Word" w:date="2025-05-04T11:03:00Z" w16du:dateUtc="2025-05-04T14:03:00Z">
        <w:r w:rsidR="00016684" w:rsidRPr="00016684">
          <w:t>.</w:t>
        </w:r>
      </w:ins>
    </w:p>
    <w:p w14:paraId="52240BE0" w14:textId="1E41ECA9" w:rsidR="00016684" w:rsidRPr="00016684" w:rsidRDefault="002E1387" w:rsidP="00016684">
      <w:pPr>
        <w:numPr>
          <w:ilvl w:val="1"/>
          <w:numId w:val="20"/>
        </w:numPr>
      </w:pPr>
      <w:del w:id="334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Modificado </w:t>
      </w:r>
      <w:del w:id="335" w:author="Microsoft Word" w:date="2025-05-03T21:19:00Z" w16du:dateUtc="2025-05-04T00:19:00Z">
        <w:r>
          <w:delText>`/</w:delText>
        </w:r>
      </w:del>
      <w:ins w:id="336" w:author="Microsoft Word" w:date="2025-05-03T21:19:00Z" w16du:dateUtc="2025-05-04T00:19:00Z">
        <w:r w:rsidR="00B67294" w:rsidRPr="00B67294">
          <w:t>/</w:t>
        </w:r>
      </w:ins>
      <w:ins w:id="337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338" w:author="Microsoft Word" w:date="2025-05-04T11:03:00Z" w16du:dateUtc="2025-05-04T14:03:00Z">
        <w:r>
          <w:delText>`</w:delText>
        </w:r>
      </w:del>
      <w:r w:rsidR="00016684" w:rsidRPr="00016684">
        <w:t xml:space="preserve"> para:</w:t>
      </w:r>
      <w:ins w:id="339" w:author="Microsoft Word" w:date="2025-05-03T21:19:00Z" w16du:dateUtc="2025-05-04T00:19:00Z">
        <w:r w:rsidR="00016684" w:rsidRPr="00016684">
          <w:t xml:space="preserve"> </w:t>
        </w:r>
      </w:ins>
    </w:p>
    <w:p w14:paraId="4BE8681E" w14:textId="6220DFCA" w:rsidR="00016684" w:rsidRPr="00016684" w:rsidRDefault="002E1387" w:rsidP="00016684">
      <w:pPr>
        <w:numPr>
          <w:ilvl w:val="2"/>
          <w:numId w:val="20"/>
        </w:numPr>
      </w:pPr>
      <w:del w:id="340" w:author="Microsoft Word" w:date="2025-05-04T11:03:00Z" w16du:dateUtc="2025-05-04T14:03:00Z">
        <w:r>
          <w:lastRenderedPageBreak/>
          <w:delText xml:space="preserve">    - </w:delText>
        </w:r>
      </w:del>
      <w:r w:rsidR="00016684" w:rsidRPr="00016684">
        <w:t xml:space="preserve">Receber </w:t>
      </w:r>
      <w:del w:id="341" w:author="Microsoft Word" w:date="2025-05-04T11:03:00Z" w16du:dateUtc="2025-05-04T14:03:00Z">
        <w:r>
          <w:delText>`</w:delText>
        </w:r>
      </w:del>
      <w:r w:rsidR="00016684" w:rsidRPr="00016684">
        <w:t>client_id</w:t>
      </w:r>
      <w:del w:id="342" w:author="Microsoft Word" w:date="2025-05-03T21:19:00Z" w16du:dateUtc="2025-05-04T00:19:00Z">
        <w:r>
          <w:delText>`.</w:delText>
        </w:r>
      </w:del>
      <w:ins w:id="343" w:author="Microsoft Word" w:date="2025-05-03T21:19:00Z" w16du:dateUtc="2025-05-04T00:19:00Z">
        <w:r w:rsidR="00B67294" w:rsidRPr="00B67294">
          <w:t>.</w:t>
        </w:r>
      </w:ins>
      <w:ins w:id="344" w:author="Microsoft Word" w:date="2025-05-04T11:03:00Z" w16du:dateUtc="2025-05-04T14:03:00Z">
        <w:r w:rsidR="00016684" w:rsidRPr="00016684">
          <w:t>.</w:t>
        </w:r>
      </w:ins>
    </w:p>
    <w:p w14:paraId="2DEF1546" w14:textId="223644C4" w:rsidR="00016684" w:rsidRPr="00016684" w:rsidRDefault="002E1387" w:rsidP="00016684">
      <w:pPr>
        <w:numPr>
          <w:ilvl w:val="2"/>
          <w:numId w:val="20"/>
        </w:numPr>
      </w:pPr>
      <w:del w:id="345" w:author="Microsoft Word" w:date="2025-05-04T11:03:00Z" w16du:dateUtc="2025-05-04T14:03:00Z">
        <w:r>
          <w:delText xml:space="preserve">    - </w:delText>
        </w:r>
      </w:del>
      <w:r w:rsidR="00016684" w:rsidRPr="00016684">
        <w:t xml:space="preserve">Validar </w:t>
      </w:r>
      <w:del w:id="346" w:author="Microsoft Word" w:date="2025-05-04T11:03:00Z" w16du:dateUtc="2025-05-04T14:03:00Z">
        <w:r>
          <w:delText>`</w:delText>
        </w:r>
      </w:del>
      <w:r w:rsidR="00016684" w:rsidRPr="00016684">
        <w:t>client_id</w:t>
      </w:r>
      <w:del w:id="347" w:author="Microsoft Word" w:date="2025-05-04T11:03:00Z" w16du:dateUtc="2025-05-04T14:03:00Z">
        <w:r>
          <w:delText>`</w:delText>
        </w:r>
      </w:del>
      <w:r w:rsidR="00016684" w:rsidRPr="00016684">
        <w:t xml:space="preserve"> (pertence ao usuário).</w:t>
      </w:r>
    </w:p>
    <w:p w14:paraId="480FF81E" w14:textId="16F8DAC3" w:rsidR="00016684" w:rsidRPr="00016684" w:rsidRDefault="002E1387" w:rsidP="00016684">
      <w:pPr>
        <w:numPr>
          <w:ilvl w:val="2"/>
          <w:numId w:val="20"/>
        </w:numPr>
      </w:pPr>
      <w:del w:id="348" w:author="Microsoft Word" w:date="2025-05-04T11:03:00Z" w16du:dateUtc="2025-05-04T14:03:00Z">
        <w:r>
          <w:delText xml:space="preserve">    - </w:delText>
        </w:r>
      </w:del>
      <w:r w:rsidR="00016684" w:rsidRPr="00016684">
        <w:t xml:space="preserve">Inserir/atualizar registros na tabela </w:t>
      </w:r>
      <w:del w:id="349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350" w:author="Microsoft Word" w:date="2025-05-03T21:19:00Z" w16du:dateUtc="2025-05-04T00:19:00Z">
        <w:r>
          <w:delText>`.</w:delText>
        </w:r>
      </w:del>
      <w:ins w:id="351" w:author="Microsoft Word" w:date="2025-05-03T21:19:00Z" w16du:dateUtc="2025-05-04T00:19:00Z">
        <w:r w:rsidR="00B67294" w:rsidRPr="00B67294">
          <w:t>.</w:t>
        </w:r>
      </w:ins>
      <w:ins w:id="352" w:author="Microsoft Word" w:date="2025-05-04T11:03:00Z" w16du:dateUtc="2025-05-04T14:03:00Z">
        <w:r w:rsidR="00016684" w:rsidRPr="00016684">
          <w:t>.</w:t>
        </w:r>
      </w:ins>
    </w:p>
    <w:p w14:paraId="27AE8100" w14:textId="63ED3039" w:rsidR="00016684" w:rsidRPr="00016684" w:rsidRDefault="002E1387" w:rsidP="00016684">
      <w:pPr>
        <w:numPr>
          <w:ilvl w:val="0"/>
          <w:numId w:val="20"/>
        </w:numPr>
      </w:pPr>
      <w:del w:id="353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Correção de Erro (Frontend</w:t>
      </w:r>
      <w:del w:id="354" w:author="Microsoft Word" w:date="2025-05-03T21:19:00Z" w16du:dateUtc="2025-05-04T00:19:00Z">
        <w:r>
          <w:delText>)**:</w:delText>
        </w:r>
      </w:del>
      <w:ins w:id="355" w:author="Microsoft Word" w:date="2025-05-03T21:19:00Z" w16du:dateUtc="2025-05-04T00:19:00Z">
        <w:r w:rsidR="00B67294" w:rsidRPr="00B67294">
          <w:rPr>
            <w:b/>
            <w:bCs/>
          </w:rPr>
          <w:t>)</w:t>
        </w:r>
        <w:r w:rsidR="00B67294" w:rsidRPr="00B67294">
          <w:t xml:space="preserve">: </w:t>
        </w:r>
      </w:ins>
      <w:ins w:id="356" w:author="Microsoft Word" w:date="2025-05-04T11:03:00Z" w16du:dateUtc="2025-05-04T14:03:00Z">
        <w:r w:rsidR="00016684" w:rsidRPr="00016684">
          <w:rPr>
            <w:b/>
            <w:bCs/>
          </w:rPr>
          <w:t>)</w:t>
        </w:r>
        <w:r w:rsidR="00016684" w:rsidRPr="00016684">
          <w:t xml:space="preserve">: </w:t>
        </w:r>
      </w:ins>
    </w:p>
    <w:p w14:paraId="6C979844" w14:textId="1D5FDC31" w:rsidR="00016684" w:rsidRPr="00016684" w:rsidRDefault="002E1387" w:rsidP="00016684">
      <w:pPr>
        <w:numPr>
          <w:ilvl w:val="1"/>
          <w:numId w:val="20"/>
        </w:numPr>
      </w:pPr>
      <w:del w:id="357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Resolvido </w:t>
      </w:r>
      <w:del w:id="358" w:author="Microsoft Word" w:date="2025-05-04T11:03:00Z" w16du:dateUtc="2025-05-04T14:03:00Z">
        <w:r>
          <w:delText>`</w:delText>
        </w:r>
      </w:del>
      <w:r w:rsidR="00016684" w:rsidRPr="00016684">
        <w:t>ReferenceError: SESSION_ID_STORAGE_KEY is not defined</w:t>
      </w:r>
      <w:del w:id="359" w:author="Microsoft Word" w:date="2025-05-04T11:03:00Z" w16du:dateUtc="2025-05-04T14:03:00Z">
        <w:r>
          <w:delText>`</w:delText>
        </w:r>
      </w:del>
      <w:r w:rsidR="00016684" w:rsidRPr="00016684">
        <w:t xml:space="preserve"> em </w:t>
      </w:r>
      <w:del w:id="360" w:author="Microsoft Word" w:date="2025-05-04T11:03:00Z" w16du:dateUtc="2025-05-04T14:03:00Z">
        <w:r>
          <w:delText>`</w:delText>
        </w:r>
      </w:del>
      <w:r w:rsidR="00016684" w:rsidRPr="00016684">
        <w:t>api.js</w:t>
      </w:r>
      <w:del w:id="361" w:author="Microsoft Word" w:date="2025-05-04T11:03:00Z" w16du:dateUtc="2025-05-04T14:03:00Z">
        <w:r>
          <w:delText>`</w:delText>
        </w:r>
      </w:del>
      <w:r w:rsidR="00016684" w:rsidRPr="00016684">
        <w:t xml:space="preserve"> importando a constante de </w:t>
      </w:r>
      <w:del w:id="362" w:author="Microsoft Word" w:date="2025-05-04T11:03:00Z" w16du:dateUtc="2025-05-04T14:03:00Z">
        <w:r>
          <w:delText>`</w:delText>
        </w:r>
      </w:del>
      <w:r w:rsidR="00016684" w:rsidRPr="00016684">
        <w:t>state.js</w:t>
      </w:r>
      <w:del w:id="363" w:author="Microsoft Word" w:date="2025-05-03T21:19:00Z" w16du:dateUtc="2025-05-04T00:19:00Z">
        <w:r>
          <w:delText>`.</w:delText>
        </w:r>
      </w:del>
      <w:ins w:id="364" w:author="Microsoft Word" w:date="2025-05-03T21:19:00Z" w16du:dateUtc="2025-05-04T00:19:00Z">
        <w:r w:rsidR="00B67294" w:rsidRPr="00B67294">
          <w:t>.</w:t>
        </w:r>
      </w:ins>
      <w:ins w:id="365" w:author="Microsoft Word" w:date="2025-05-04T11:03:00Z" w16du:dateUtc="2025-05-04T14:03:00Z">
        <w:r w:rsidR="00016684" w:rsidRPr="00016684">
          <w:t>.</w:t>
        </w:r>
      </w:ins>
    </w:p>
    <w:p w14:paraId="0EB95C8C" w14:textId="018F0358" w:rsidR="00016684" w:rsidRPr="00016684" w:rsidRDefault="002E1387" w:rsidP="00016684">
      <w:pPr>
        <w:numPr>
          <w:ilvl w:val="0"/>
          <w:numId w:val="20"/>
        </w:numPr>
      </w:pPr>
      <w:del w:id="366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Teste</w:t>
      </w:r>
      <w:del w:id="367" w:author="Microsoft Word" w:date="2025-05-03T21:19:00Z" w16du:dateUtc="2025-05-04T00:19:00Z">
        <w:r>
          <w:delText>**:</w:delText>
        </w:r>
      </w:del>
      <w:ins w:id="368" w:author="Microsoft Word" w:date="2025-05-03T21:19:00Z" w16du:dateUtc="2025-05-04T00:19:00Z">
        <w:r w:rsidR="00B67294" w:rsidRPr="00B67294">
          <w:t xml:space="preserve">: </w:t>
        </w:r>
      </w:ins>
      <w:ins w:id="369" w:author="Microsoft Word" w:date="2025-05-04T11:03:00Z" w16du:dateUtc="2025-05-04T14:03:00Z">
        <w:r w:rsidR="00016684" w:rsidRPr="00016684">
          <w:t xml:space="preserve">: </w:t>
        </w:r>
      </w:ins>
    </w:p>
    <w:p w14:paraId="78201370" w14:textId="667FFBA4" w:rsidR="00016684" w:rsidRPr="00016684" w:rsidRDefault="002E1387" w:rsidP="00016684">
      <w:pPr>
        <w:numPr>
          <w:ilvl w:val="1"/>
          <w:numId w:val="20"/>
        </w:numPr>
      </w:pPr>
      <w:del w:id="370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Confirmado (via logs do backend) que a vinculação na tabela </w:t>
      </w:r>
      <w:del w:id="371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372" w:author="Microsoft Word" w:date="2025-05-04T11:03:00Z" w16du:dateUtc="2025-05-04T14:03:00Z">
        <w:r>
          <w:delText>`</w:delText>
        </w:r>
      </w:del>
      <w:r w:rsidR="00016684" w:rsidRPr="00016684">
        <w:t xml:space="preserve"> funciona.</w:t>
      </w:r>
    </w:p>
    <w:p w14:paraId="0196B2D1" w14:textId="56E5B704" w:rsidR="00016684" w:rsidRPr="00016684" w:rsidRDefault="002E1387" w:rsidP="00016684">
      <w:pPr>
        <w:numPr>
          <w:ilvl w:val="0"/>
          <w:numId w:val="20"/>
        </w:numPr>
      </w:pPr>
      <w:del w:id="373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Reestruturação da Navegação (Frontend</w:t>
      </w:r>
      <w:del w:id="374" w:author="Microsoft Word" w:date="2025-05-03T21:19:00Z" w16du:dateUtc="2025-05-04T00:19:00Z">
        <w:r>
          <w:delText>)**:</w:delText>
        </w:r>
      </w:del>
      <w:ins w:id="375" w:author="Microsoft Word" w:date="2025-05-03T21:19:00Z" w16du:dateUtc="2025-05-04T00:19:00Z">
        <w:r w:rsidR="00B67294" w:rsidRPr="00B67294">
          <w:rPr>
            <w:b/>
            <w:bCs/>
          </w:rPr>
          <w:t>)</w:t>
        </w:r>
        <w:r w:rsidR="00B67294" w:rsidRPr="00B67294">
          <w:t xml:space="preserve">: </w:t>
        </w:r>
      </w:ins>
      <w:ins w:id="376" w:author="Microsoft Word" w:date="2025-05-04T11:03:00Z" w16du:dateUtc="2025-05-04T14:03:00Z">
        <w:r w:rsidR="00016684" w:rsidRPr="00016684">
          <w:rPr>
            <w:b/>
            <w:bCs/>
          </w:rPr>
          <w:t>)</w:t>
        </w:r>
        <w:r w:rsidR="00016684" w:rsidRPr="00016684">
          <w:t xml:space="preserve">: </w:t>
        </w:r>
      </w:ins>
    </w:p>
    <w:p w14:paraId="0D56AA9C" w14:textId="45AB0419" w:rsidR="00016684" w:rsidRPr="00016684" w:rsidRDefault="002E1387" w:rsidP="00016684">
      <w:pPr>
        <w:numPr>
          <w:ilvl w:val="1"/>
          <w:numId w:val="20"/>
        </w:numPr>
      </w:pPr>
      <w:del w:id="377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Renomeado </w:t>
      </w:r>
      <w:del w:id="378" w:author="Microsoft Word" w:date="2025-05-04T11:03:00Z" w16du:dateUtc="2025-05-04T14:03:00Z">
        <w:r>
          <w:delText>`</w:delText>
        </w:r>
      </w:del>
      <w:r w:rsidR="00016684" w:rsidRPr="00016684">
        <w:t>index.html</w:t>
      </w:r>
      <w:del w:id="379" w:author="Microsoft Word" w:date="2025-05-04T11:03:00Z" w16du:dateUtc="2025-05-04T14:03:00Z">
        <w:r>
          <w:delText>`</w:delText>
        </w:r>
      </w:del>
      <w:r w:rsidR="00016684" w:rsidRPr="00016684">
        <w:t xml:space="preserve"> para </w:t>
      </w:r>
      <w:del w:id="380" w:author="Microsoft Word" w:date="2025-05-04T11:03:00Z" w16du:dateUtc="2025-05-04T14:03:00Z">
        <w:r>
          <w:delText>`</w:delText>
        </w:r>
      </w:del>
      <w:r w:rsidR="00016684" w:rsidRPr="00016684">
        <w:t>chat.html</w:t>
      </w:r>
      <w:del w:id="381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382" w:author="Microsoft Word" w:date="2025-05-04T11:03:00Z" w16du:dateUtc="2025-05-04T14:03:00Z">
        <w:r>
          <w:delText>`</w:delText>
        </w:r>
      </w:del>
      <w:r w:rsidR="00016684" w:rsidRPr="00016684">
        <w:t>main.js</w:t>
      </w:r>
      <w:del w:id="383" w:author="Microsoft Word" w:date="2025-05-04T11:03:00Z" w16du:dateUtc="2025-05-04T14:03:00Z">
        <w:r>
          <w:delText>`</w:delText>
        </w:r>
      </w:del>
      <w:r w:rsidR="00016684" w:rsidRPr="00016684">
        <w:t xml:space="preserve"> para </w:t>
      </w:r>
      <w:del w:id="384" w:author="Microsoft Word" w:date="2025-05-04T11:03:00Z" w16du:dateUtc="2025-05-04T14:03:00Z">
        <w:r>
          <w:delText>`</w:delText>
        </w:r>
      </w:del>
      <w:r w:rsidR="00016684" w:rsidRPr="00016684">
        <w:t>chat.js</w:t>
      </w:r>
      <w:del w:id="385" w:author="Microsoft Word" w:date="2025-05-03T21:19:00Z" w16du:dateUtc="2025-05-04T00:19:00Z">
        <w:r>
          <w:delText>`.</w:delText>
        </w:r>
      </w:del>
      <w:ins w:id="386" w:author="Microsoft Word" w:date="2025-05-03T21:19:00Z" w16du:dateUtc="2025-05-04T00:19:00Z">
        <w:r w:rsidR="00B67294" w:rsidRPr="00B67294">
          <w:t>.</w:t>
        </w:r>
      </w:ins>
      <w:ins w:id="387" w:author="Microsoft Word" w:date="2025-05-04T11:03:00Z" w16du:dateUtc="2025-05-04T14:03:00Z">
        <w:r w:rsidR="00016684" w:rsidRPr="00016684">
          <w:t>.</w:t>
        </w:r>
      </w:ins>
    </w:p>
    <w:p w14:paraId="50DBDC5E" w14:textId="4CC8FF49" w:rsidR="00016684" w:rsidRPr="00016684" w:rsidRDefault="002E1387" w:rsidP="00016684">
      <w:pPr>
        <w:numPr>
          <w:ilvl w:val="1"/>
          <w:numId w:val="20"/>
        </w:numPr>
      </w:pPr>
      <w:del w:id="388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Criado novo </w:t>
      </w:r>
      <w:del w:id="389" w:author="Microsoft Word" w:date="2025-05-04T11:03:00Z" w16du:dateUtc="2025-05-04T14:03:00Z">
        <w:r>
          <w:delText>`</w:delText>
        </w:r>
      </w:del>
      <w:r w:rsidR="00016684" w:rsidRPr="00016684">
        <w:t>index.html</w:t>
      </w:r>
      <w:del w:id="390" w:author="Microsoft Word" w:date="2025-05-04T11:03:00Z" w16du:dateUtc="2025-05-04T14:03:00Z">
        <w:r>
          <w:delText>`</w:delText>
        </w:r>
      </w:del>
      <w:r w:rsidR="00016684" w:rsidRPr="00016684">
        <w:t xml:space="preserve"> (dashboard básico) e </w:t>
      </w:r>
      <w:del w:id="391" w:author="Microsoft Word" w:date="2025-05-04T11:03:00Z" w16du:dateUtc="2025-05-04T14:03:00Z">
        <w:r>
          <w:delText>`</w:delText>
        </w:r>
      </w:del>
      <w:r w:rsidR="00016684" w:rsidRPr="00016684">
        <w:t>index-page.js</w:t>
      </w:r>
      <w:del w:id="392" w:author="Microsoft Word" w:date="2025-05-04T11:03:00Z" w16du:dateUtc="2025-05-04T14:03:00Z">
        <w:r>
          <w:delText>`</w:delText>
        </w:r>
      </w:del>
      <w:r w:rsidR="00016684" w:rsidRPr="00016684">
        <w:t xml:space="preserve"> com autenticação, logout e controle de acesso por </w:t>
      </w:r>
      <w:del w:id="393" w:author="Microsoft Word" w:date="2025-05-04T11:03:00Z" w16du:dateUtc="2025-05-04T14:03:00Z">
        <w:r>
          <w:delText>`</w:delText>
        </w:r>
      </w:del>
      <w:r w:rsidR="00016684" w:rsidRPr="00016684">
        <w:t>role</w:t>
      </w:r>
      <w:del w:id="394" w:author="Microsoft Word" w:date="2025-05-03T21:19:00Z" w16du:dateUtc="2025-05-04T00:19:00Z">
        <w:r>
          <w:delText>`.</w:delText>
        </w:r>
      </w:del>
      <w:ins w:id="395" w:author="Microsoft Word" w:date="2025-05-03T21:19:00Z" w16du:dateUtc="2025-05-04T00:19:00Z">
        <w:r w:rsidR="00B67294" w:rsidRPr="00B67294">
          <w:t>.</w:t>
        </w:r>
      </w:ins>
      <w:ins w:id="396" w:author="Microsoft Word" w:date="2025-05-04T11:03:00Z" w16du:dateUtc="2025-05-04T14:03:00Z">
        <w:r w:rsidR="00016684" w:rsidRPr="00016684">
          <w:t>.</w:t>
        </w:r>
      </w:ins>
    </w:p>
    <w:p w14:paraId="1DA1E23F" w14:textId="55F662F1" w:rsidR="00016684" w:rsidRPr="00016684" w:rsidRDefault="002E1387" w:rsidP="00016684">
      <w:pPr>
        <w:numPr>
          <w:ilvl w:val="1"/>
          <w:numId w:val="20"/>
        </w:numPr>
      </w:pPr>
      <w:del w:id="397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Criada página </w:t>
      </w:r>
      <w:del w:id="398" w:author="Microsoft Word" w:date="2025-05-04T11:03:00Z" w16du:dateUtc="2025-05-04T14:03:00Z">
        <w:r>
          <w:delText>`</w:delText>
        </w:r>
      </w:del>
      <w:r w:rsidR="00016684" w:rsidRPr="00016684">
        <w:t>client-sessions.html</w:t>
      </w:r>
      <w:del w:id="399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400" w:author="Microsoft Word" w:date="2025-05-04T11:03:00Z" w16du:dateUtc="2025-05-04T14:03:00Z">
        <w:r>
          <w:delText>`</w:delText>
        </w:r>
      </w:del>
      <w:r w:rsidR="00016684" w:rsidRPr="00016684">
        <w:t>client-sessions.js</w:t>
      </w:r>
      <w:del w:id="401" w:author="Microsoft Word" w:date="2025-05-04T11:03:00Z" w16du:dateUtc="2025-05-04T14:03:00Z">
        <w:r>
          <w:delText>`</w:delText>
        </w:r>
      </w:del>
      <w:r w:rsidR="00016684" w:rsidRPr="00016684">
        <w:t xml:space="preserve"> para listar histórico de sessões por cliente.</w:t>
      </w:r>
    </w:p>
    <w:p w14:paraId="66714FD2" w14:textId="683EA611" w:rsidR="00016684" w:rsidRPr="00016684" w:rsidRDefault="002E1387" w:rsidP="00016684">
      <w:pPr>
        <w:numPr>
          <w:ilvl w:val="1"/>
          <w:numId w:val="20"/>
        </w:numPr>
      </w:pPr>
      <w:del w:id="402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Modificado </w:t>
      </w:r>
      <w:del w:id="403" w:author="Microsoft Word" w:date="2025-05-04T11:03:00Z" w16du:dateUtc="2025-05-04T14:03:00Z">
        <w:r>
          <w:delText>`</w:delText>
        </w:r>
      </w:del>
      <w:r w:rsidR="00016684" w:rsidRPr="00016684">
        <w:t>clients.html</w:t>
      </w:r>
      <w:del w:id="404" w:author="Microsoft Word" w:date="2025-05-03T21:19:00Z" w16du:dateUtc="2025-05-04T00:19:00Z">
        <w:r>
          <w:delText>`/`</w:delText>
        </w:r>
      </w:del>
      <w:ins w:id="405" w:author="Microsoft Word" w:date="2025-05-03T21:19:00Z" w16du:dateUtc="2025-05-04T00:19:00Z">
        <w:r w:rsidR="00B67294" w:rsidRPr="00B67294">
          <w:t>/</w:t>
        </w:r>
      </w:ins>
      <w:ins w:id="406" w:author="Microsoft Word" w:date="2025-05-04T11:03:00Z" w16du:dateUtc="2025-05-04T14:03:00Z">
        <w:r w:rsidR="00016684" w:rsidRPr="00016684">
          <w:t>/</w:t>
        </w:r>
      </w:ins>
      <w:r w:rsidR="00016684" w:rsidRPr="00016684">
        <w:t>clients.js</w:t>
      </w:r>
      <w:del w:id="407" w:author="Microsoft Word" w:date="2025-05-04T11:03:00Z" w16du:dateUtc="2025-05-04T14:03:00Z">
        <w:r>
          <w:delText>`</w:delText>
        </w:r>
      </w:del>
      <w:r w:rsidR="00016684" w:rsidRPr="00016684">
        <w:t xml:space="preserve"> para incluir link para </w:t>
      </w:r>
      <w:del w:id="408" w:author="Microsoft Word" w:date="2025-05-04T11:03:00Z" w16du:dateUtc="2025-05-04T14:03:00Z">
        <w:r>
          <w:delText>`</w:delText>
        </w:r>
      </w:del>
      <w:r w:rsidR="00016684" w:rsidRPr="00016684">
        <w:t>client-sessions.html</w:t>
      </w:r>
      <w:del w:id="409" w:author="Microsoft Word" w:date="2025-05-03T21:19:00Z" w16du:dateUtc="2025-05-04T00:19:00Z">
        <w:r>
          <w:delText>`.</w:delText>
        </w:r>
      </w:del>
      <w:ins w:id="410" w:author="Microsoft Word" w:date="2025-05-03T21:19:00Z" w16du:dateUtc="2025-05-04T00:19:00Z">
        <w:r w:rsidR="00B67294" w:rsidRPr="00B67294">
          <w:t>.</w:t>
        </w:r>
      </w:ins>
      <w:ins w:id="411" w:author="Microsoft Word" w:date="2025-05-04T11:03:00Z" w16du:dateUtc="2025-05-04T14:03:00Z">
        <w:r w:rsidR="00016684" w:rsidRPr="00016684">
          <w:t>.</w:t>
        </w:r>
      </w:ins>
    </w:p>
    <w:p w14:paraId="24100953" w14:textId="4675D74E" w:rsidR="00016684" w:rsidRPr="00016684" w:rsidRDefault="002E1387" w:rsidP="00016684">
      <w:pPr>
        <w:numPr>
          <w:ilvl w:val="1"/>
          <w:numId w:val="20"/>
        </w:numPr>
      </w:pPr>
      <w:del w:id="412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Ajustado </w:t>
      </w:r>
      <w:del w:id="413" w:author="Microsoft Word" w:date="2025-05-04T11:03:00Z" w16du:dateUtc="2025-05-04T14:03:00Z">
        <w:r>
          <w:delText>`</w:delText>
        </w:r>
      </w:del>
      <w:r w:rsidR="00016684" w:rsidRPr="00016684">
        <w:t>handleLoadSession</w:t>
      </w:r>
      <w:del w:id="414" w:author="Microsoft Word" w:date="2025-05-04T11:03:00Z" w16du:dateUtc="2025-05-04T14:03:00Z">
        <w:r>
          <w:delText>`</w:delText>
        </w:r>
      </w:del>
      <w:r w:rsidR="00016684" w:rsidRPr="00016684">
        <w:t xml:space="preserve"> em </w:t>
      </w:r>
      <w:del w:id="415" w:author="Microsoft Word" w:date="2025-05-04T11:03:00Z" w16du:dateUtc="2025-05-04T14:03:00Z">
        <w:r>
          <w:delText>`</w:delText>
        </w:r>
      </w:del>
      <w:r w:rsidR="00016684" w:rsidRPr="00016684">
        <w:t>client-sessions.js</w:t>
      </w:r>
      <w:del w:id="416" w:author="Microsoft Word" w:date="2025-05-04T11:03:00Z" w16du:dateUtc="2025-05-04T14:03:00Z">
        <w:r>
          <w:delText>`</w:delText>
        </w:r>
      </w:del>
      <w:r w:rsidR="00016684" w:rsidRPr="00016684">
        <w:t xml:space="preserve"> para redirecionar para </w:t>
      </w:r>
      <w:del w:id="417" w:author="Microsoft Word" w:date="2025-05-04T11:03:00Z" w16du:dateUtc="2025-05-04T14:03:00Z">
        <w:r>
          <w:delText>`</w:delText>
        </w:r>
      </w:del>
      <w:r w:rsidR="00016684" w:rsidRPr="00016684">
        <w:t>chat.html</w:t>
      </w:r>
      <w:del w:id="418" w:author="Microsoft Word" w:date="2025-05-03T21:19:00Z" w16du:dateUtc="2025-05-04T00:19:00Z">
        <w:r>
          <w:delText>`.</w:delText>
        </w:r>
      </w:del>
      <w:ins w:id="419" w:author="Microsoft Word" w:date="2025-05-03T21:19:00Z" w16du:dateUtc="2025-05-04T00:19:00Z">
        <w:r w:rsidR="00B67294" w:rsidRPr="00B67294">
          <w:t>.</w:t>
        </w:r>
      </w:ins>
      <w:ins w:id="420" w:author="Microsoft Word" w:date="2025-05-04T11:03:00Z" w16du:dateUtc="2025-05-04T14:03:00Z">
        <w:r w:rsidR="00016684" w:rsidRPr="00016684">
          <w:t>.</w:t>
        </w:r>
      </w:ins>
    </w:p>
    <w:p w14:paraId="16428D6C" w14:textId="31D1B237" w:rsidR="00016684" w:rsidRPr="00016684" w:rsidRDefault="002E1387" w:rsidP="00016684">
      <w:pPr>
        <w:numPr>
          <w:ilvl w:val="1"/>
          <w:numId w:val="20"/>
        </w:numPr>
      </w:pPr>
      <w:del w:id="421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Adicionado botão "Voltar" em </w:t>
      </w:r>
      <w:del w:id="422" w:author="Microsoft Word" w:date="2025-05-04T11:03:00Z" w16du:dateUtc="2025-05-04T14:03:00Z">
        <w:r>
          <w:delText>`</w:delText>
        </w:r>
      </w:del>
      <w:r w:rsidR="00016684" w:rsidRPr="00016684">
        <w:t>chat.html</w:t>
      </w:r>
      <w:del w:id="423" w:author="Microsoft Word" w:date="2025-05-03T21:19:00Z" w16du:dateUtc="2025-05-04T00:19:00Z">
        <w:r>
          <w:delText>`/`</w:delText>
        </w:r>
      </w:del>
      <w:ins w:id="424" w:author="Microsoft Word" w:date="2025-05-03T21:19:00Z" w16du:dateUtc="2025-05-04T00:19:00Z">
        <w:r w:rsidR="00B67294" w:rsidRPr="00B67294">
          <w:t>/</w:t>
        </w:r>
      </w:ins>
      <w:ins w:id="425" w:author="Microsoft Word" w:date="2025-05-04T11:03:00Z" w16du:dateUtc="2025-05-04T14:03:00Z">
        <w:r w:rsidR="00016684" w:rsidRPr="00016684">
          <w:t>/</w:t>
        </w:r>
      </w:ins>
      <w:r w:rsidR="00016684" w:rsidRPr="00016684">
        <w:t>chat.js</w:t>
      </w:r>
      <w:del w:id="426" w:author="Microsoft Word" w:date="2025-05-04T11:03:00Z" w16du:dateUtc="2025-05-04T14:03:00Z">
        <w:r>
          <w:delText>`</w:delText>
        </w:r>
      </w:del>
      <w:r w:rsidR="00016684" w:rsidRPr="00016684">
        <w:t xml:space="preserve"> usando </w:t>
      </w:r>
      <w:del w:id="427" w:author="Microsoft Word" w:date="2025-05-04T11:03:00Z" w16du:dateUtc="2025-05-04T14:03:00Z">
        <w:r>
          <w:delText>`</w:delText>
        </w:r>
      </w:del>
      <w:r w:rsidR="00016684" w:rsidRPr="00016684">
        <w:t>sessionStorage</w:t>
      </w:r>
      <w:del w:id="428" w:author="Microsoft Word" w:date="2025-05-03T21:19:00Z" w16du:dateUtc="2025-05-04T00:19:00Z">
        <w:r>
          <w:delText>` (`</w:delText>
        </w:r>
      </w:del>
      <w:ins w:id="429" w:author="Microsoft Word" w:date="2025-05-03T21:19:00Z" w16du:dateUtc="2025-05-04T00:19:00Z">
        <w:r w:rsidR="00B67294" w:rsidRPr="00B67294">
          <w:t xml:space="preserve"> (</w:t>
        </w:r>
      </w:ins>
      <w:ins w:id="430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cameFrom</w:t>
      </w:r>
      <w:del w:id="431" w:author="Microsoft Word" w:date="2025-05-03T21:19:00Z" w16du:dateUtc="2025-05-04T00:19:00Z">
        <w:r>
          <w:delText>`).</w:delText>
        </w:r>
      </w:del>
      <w:ins w:id="432" w:author="Microsoft Word" w:date="2025-05-03T21:19:00Z" w16du:dateUtc="2025-05-04T00:19:00Z">
        <w:r w:rsidR="00B67294" w:rsidRPr="00B67294">
          <w:t>).</w:t>
        </w:r>
      </w:ins>
      <w:ins w:id="433" w:author="Microsoft Word" w:date="2025-05-04T11:03:00Z" w16du:dateUtc="2025-05-04T14:03:00Z">
        <w:r w:rsidR="00016684" w:rsidRPr="00016684">
          <w:t>).</w:t>
        </w:r>
      </w:ins>
    </w:p>
    <w:p w14:paraId="12381AAA" w14:textId="54AEAA84" w:rsidR="00016684" w:rsidRPr="00016684" w:rsidRDefault="002E1387" w:rsidP="00016684">
      <w:pPr>
        <w:numPr>
          <w:ilvl w:val="0"/>
          <w:numId w:val="20"/>
        </w:numPr>
      </w:pPr>
      <w:del w:id="434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Correções de Erros</w:t>
      </w:r>
      <w:del w:id="435" w:author="Microsoft Word" w:date="2025-05-03T21:19:00Z" w16du:dateUtc="2025-05-04T00:19:00Z">
        <w:r>
          <w:delText>**:</w:delText>
        </w:r>
      </w:del>
      <w:ins w:id="436" w:author="Microsoft Word" w:date="2025-05-03T21:19:00Z" w16du:dateUtc="2025-05-04T00:19:00Z">
        <w:r w:rsidR="00B67294" w:rsidRPr="00B67294">
          <w:t xml:space="preserve">: </w:t>
        </w:r>
      </w:ins>
      <w:ins w:id="437" w:author="Microsoft Word" w:date="2025-05-04T11:03:00Z" w16du:dateUtc="2025-05-04T14:03:00Z">
        <w:r w:rsidR="00016684" w:rsidRPr="00016684">
          <w:t xml:space="preserve">: </w:t>
        </w:r>
      </w:ins>
    </w:p>
    <w:p w14:paraId="0D63A89A" w14:textId="4BD06F2E" w:rsidR="00016684" w:rsidRPr="00016684" w:rsidRDefault="002E1387" w:rsidP="00016684">
      <w:pPr>
        <w:numPr>
          <w:ilvl w:val="1"/>
          <w:numId w:val="20"/>
        </w:numPr>
      </w:pPr>
      <w:del w:id="438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Resolvido </w:t>
      </w:r>
      <w:del w:id="439" w:author="Microsoft Word" w:date="2025-05-04T11:03:00Z" w16du:dateUtc="2025-05-04T14:03:00Z">
        <w:r>
          <w:delText>`</w:delText>
        </w:r>
      </w:del>
      <w:r w:rsidR="00016684" w:rsidRPr="00016684">
        <w:t>ReferenceError: sessionId is not defined</w:t>
      </w:r>
      <w:del w:id="440" w:author="Microsoft Word" w:date="2025-05-04T11:03:00Z" w16du:dateUtc="2025-05-04T14:03:00Z">
        <w:r>
          <w:delText>`</w:delText>
        </w:r>
      </w:del>
      <w:r w:rsidR="00016684" w:rsidRPr="00016684">
        <w:t xml:space="preserve"> com event delegation em </w:t>
      </w:r>
      <w:del w:id="441" w:author="Microsoft Word" w:date="2025-05-04T11:03:00Z" w16du:dateUtc="2025-05-04T14:03:00Z">
        <w:r>
          <w:delText>`</w:delText>
        </w:r>
      </w:del>
      <w:r w:rsidR="00016684" w:rsidRPr="00016684">
        <w:t>client-sessions.js</w:t>
      </w:r>
      <w:del w:id="442" w:author="Microsoft Word" w:date="2025-05-03T21:19:00Z" w16du:dateUtc="2025-05-04T00:19:00Z">
        <w:r>
          <w:delText>`.</w:delText>
        </w:r>
      </w:del>
      <w:ins w:id="443" w:author="Microsoft Word" w:date="2025-05-03T21:19:00Z" w16du:dateUtc="2025-05-04T00:19:00Z">
        <w:r w:rsidR="00B67294" w:rsidRPr="00B67294">
          <w:t>.</w:t>
        </w:r>
      </w:ins>
      <w:ins w:id="444" w:author="Microsoft Word" w:date="2025-05-04T11:03:00Z" w16du:dateUtc="2025-05-04T14:03:00Z">
        <w:r w:rsidR="00016684" w:rsidRPr="00016684">
          <w:t>.</w:t>
        </w:r>
      </w:ins>
    </w:p>
    <w:p w14:paraId="4347E24E" w14:textId="164620C3" w:rsidR="00016684" w:rsidRPr="00016684" w:rsidRDefault="002E1387" w:rsidP="00016684">
      <w:pPr>
        <w:numPr>
          <w:ilvl w:val="1"/>
          <w:numId w:val="20"/>
        </w:numPr>
      </w:pPr>
      <w:del w:id="445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Corrigida falha de renderização em </w:t>
      </w:r>
      <w:del w:id="446" w:author="Microsoft Word" w:date="2025-05-04T11:03:00Z" w16du:dateUtc="2025-05-04T14:03:00Z">
        <w:r>
          <w:delText>`</w:delText>
        </w:r>
      </w:del>
      <w:r w:rsidR="00016684" w:rsidRPr="00016684">
        <w:t>client-sessions.html</w:t>
      </w:r>
      <w:del w:id="447" w:author="Microsoft Word" w:date="2025-05-04T11:03:00Z" w16du:dateUtc="2025-05-04T14:03:00Z">
        <w:r>
          <w:delText>`</w:delText>
        </w:r>
      </w:del>
      <w:r w:rsidR="00016684" w:rsidRPr="00016684">
        <w:t xml:space="preserve"> (loop </w:t>
      </w:r>
      <w:del w:id="448" w:author="Microsoft Word" w:date="2025-05-04T11:03:00Z" w16du:dateUtc="2025-05-04T14:03:00Z">
        <w:r>
          <w:delText>`</w:delText>
        </w:r>
      </w:del>
      <w:r w:rsidR="00016684" w:rsidRPr="00016684">
        <w:t>forEach</w:t>
      </w:r>
      <w:del w:id="449" w:author="Microsoft Word" w:date="2025-05-03T21:19:00Z" w16du:dateUtc="2025-05-04T00:19:00Z">
        <w:r>
          <w:delText>`).</w:delText>
        </w:r>
      </w:del>
      <w:ins w:id="450" w:author="Microsoft Word" w:date="2025-05-03T21:19:00Z" w16du:dateUtc="2025-05-04T00:19:00Z">
        <w:r w:rsidR="00B67294" w:rsidRPr="00B67294">
          <w:t>).</w:t>
        </w:r>
      </w:ins>
      <w:ins w:id="451" w:author="Microsoft Word" w:date="2025-05-04T11:03:00Z" w16du:dateUtc="2025-05-04T14:03:00Z">
        <w:r w:rsidR="00016684" w:rsidRPr="00016684">
          <w:t>).</w:t>
        </w:r>
      </w:ins>
    </w:p>
    <w:p w14:paraId="37C19351" w14:textId="1B63A5A5" w:rsidR="00016684" w:rsidRPr="00016684" w:rsidRDefault="002E1387" w:rsidP="00016684">
      <w:pPr>
        <w:numPr>
          <w:ilvl w:val="1"/>
          <w:numId w:val="20"/>
        </w:numPr>
      </w:pPr>
      <w:del w:id="452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Resolvido </w:t>
      </w:r>
      <w:del w:id="453" w:author="Microsoft Word" w:date="2025-05-04T11:03:00Z" w16du:dateUtc="2025-05-04T14:03:00Z">
        <w:r>
          <w:delText>`</w:delText>
        </w:r>
      </w:del>
      <w:r w:rsidR="00016684" w:rsidRPr="00016684">
        <w:t>SyntaxError: Unexpected end of input</w:t>
      </w:r>
      <w:del w:id="454" w:author="Microsoft Word" w:date="2025-05-04T11:03:00Z" w16du:dateUtc="2025-05-04T14:03:00Z">
        <w:r>
          <w:delText>`</w:delText>
        </w:r>
      </w:del>
      <w:r w:rsidR="00016684" w:rsidRPr="00016684">
        <w:t xml:space="preserve"> (falta de </w:t>
      </w:r>
      <w:del w:id="455" w:author="Microsoft Word" w:date="2025-05-03T21:19:00Z" w16du:dateUtc="2025-05-04T00:19:00Z">
        <w:r>
          <w:delText>`}`</w:delText>
        </w:r>
      </w:del>
      <w:ins w:id="456" w:author="Microsoft Word" w:date="2025-05-03T21:19:00Z" w16du:dateUtc="2025-05-04T00:19:00Z">
        <w:r w:rsidR="00B67294" w:rsidRPr="00B67294">
          <w:t>}</w:t>
        </w:r>
      </w:ins>
      <w:ins w:id="457" w:author="Microsoft Word" w:date="2025-05-04T11:03:00Z" w16du:dateUtc="2025-05-04T14:03:00Z">
        <w:r w:rsidR="00016684" w:rsidRPr="00016684">
          <w:t>}</w:t>
        </w:r>
      </w:ins>
      <w:r w:rsidR="00016684" w:rsidRPr="00016684">
        <w:t xml:space="preserve"> em </w:t>
      </w:r>
      <w:del w:id="458" w:author="Microsoft Word" w:date="2025-05-04T11:03:00Z" w16du:dateUtc="2025-05-04T14:03:00Z">
        <w:r>
          <w:delText>`</w:delText>
        </w:r>
      </w:del>
      <w:r w:rsidR="00016684" w:rsidRPr="00016684">
        <w:t>client-sessions.js</w:t>
      </w:r>
      <w:del w:id="459" w:author="Microsoft Word" w:date="2025-05-03T21:19:00Z" w16du:dateUtc="2025-05-04T00:19:00Z">
        <w:r>
          <w:delText>`).</w:delText>
        </w:r>
      </w:del>
      <w:ins w:id="460" w:author="Microsoft Word" w:date="2025-05-03T21:19:00Z" w16du:dateUtc="2025-05-04T00:19:00Z">
        <w:r w:rsidR="00B67294" w:rsidRPr="00B67294">
          <w:t>).</w:t>
        </w:r>
      </w:ins>
      <w:ins w:id="461" w:author="Microsoft Word" w:date="2025-05-04T11:03:00Z" w16du:dateUtc="2025-05-04T14:03:00Z">
        <w:r w:rsidR="00016684" w:rsidRPr="00016684">
          <w:t>).</w:t>
        </w:r>
      </w:ins>
    </w:p>
    <w:p w14:paraId="183D611F" w14:textId="58D66562" w:rsidR="00016684" w:rsidRPr="00016684" w:rsidRDefault="002E1387" w:rsidP="00016684">
      <w:pPr>
        <w:numPr>
          <w:ilvl w:val="0"/>
          <w:numId w:val="20"/>
        </w:numPr>
      </w:pPr>
      <w:del w:id="462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Próximas Etapas Definidas</w:t>
      </w:r>
      <w:del w:id="463" w:author="Microsoft Word" w:date="2025-05-03T21:19:00Z" w16du:dateUtc="2025-05-04T00:19:00Z">
        <w:r>
          <w:delText>**:</w:delText>
        </w:r>
      </w:del>
      <w:ins w:id="464" w:author="Microsoft Word" w:date="2025-05-03T21:19:00Z" w16du:dateUtc="2025-05-04T00:19:00Z">
        <w:r w:rsidR="00B67294" w:rsidRPr="00B67294">
          <w:t xml:space="preserve">: </w:t>
        </w:r>
      </w:ins>
      <w:ins w:id="465" w:author="Microsoft Word" w:date="2025-05-04T11:03:00Z" w16du:dateUtc="2025-05-04T14:03:00Z">
        <w:r w:rsidR="00016684" w:rsidRPr="00016684">
          <w:t xml:space="preserve">: </w:t>
        </w:r>
      </w:ins>
    </w:p>
    <w:p w14:paraId="05C39BCF" w14:textId="33FC5484" w:rsidR="00016684" w:rsidRPr="00016684" w:rsidRDefault="002E1387" w:rsidP="00016684">
      <w:pPr>
        <w:numPr>
          <w:ilvl w:val="1"/>
          <w:numId w:val="20"/>
        </w:numPr>
      </w:pPr>
      <w:del w:id="466" w:author="Microsoft Word" w:date="2025-05-04T11:03:00Z" w16du:dateUtc="2025-05-04T14:03:00Z">
        <w:r>
          <w:delText xml:space="preserve">  - </w:delText>
        </w:r>
      </w:del>
      <w:r w:rsidR="00016684" w:rsidRPr="00016684">
        <w:t>Teste completo do fluxo "Login -&gt; Gerenciar Clientes -&gt; Iniciar Análise -&gt; Chat -&gt; Recarregar Página".</w:t>
      </w:r>
    </w:p>
    <w:p w14:paraId="3C3D1ADB" w14:textId="724325B7" w:rsidR="00016684" w:rsidRPr="00016684" w:rsidRDefault="002E1387" w:rsidP="00016684">
      <w:pPr>
        <w:numPr>
          <w:ilvl w:val="1"/>
          <w:numId w:val="20"/>
        </w:numPr>
      </w:pPr>
      <w:del w:id="467" w:author="Microsoft Word" w:date="2025-05-04T11:03:00Z" w16du:dateUtc="2025-05-04T14:03:00Z">
        <w:r>
          <w:lastRenderedPageBreak/>
          <w:delText xml:space="preserve">  - </w:delText>
        </w:r>
      </w:del>
      <w:r w:rsidR="00016684" w:rsidRPr="00016684">
        <w:t>Implementar gerenciamento de múltiplas sessões (UI).</w:t>
      </w:r>
    </w:p>
    <w:p w14:paraId="0F3C286A" w14:textId="150ACE8D" w:rsidR="00016684" w:rsidRPr="00016684" w:rsidRDefault="002E1387" w:rsidP="00016684">
      <w:pPr>
        <w:numPr>
          <w:ilvl w:val="1"/>
          <w:numId w:val="20"/>
        </w:numPr>
      </w:pPr>
      <w:del w:id="468" w:author="Microsoft Word" w:date="2025-05-04T11:03:00Z" w16du:dateUtc="2025-05-04T14:03:00Z">
        <w:r>
          <w:delText xml:space="preserve">  - </w:delText>
        </w:r>
      </w:del>
      <w:r w:rsidR="00016684" w:rsidRPr="00016684">
        <w:t>Refinar papéis/permissões.</w:t>
      </w:r>
    </w:p>
    <w:p w14:paraId="11E730B8" w14:textId="5AA2AE72" w:rsidR="00016684" w:rsidRPr="00016684" w:rsidRDefault="002E1387" w:rsidP="00016684">
      <w:pPr>
        <w:numPr>
          <w:ilvl w:val="1"/>
          <w:numId w:val="20"/>
        </w:numPr>
      </w:pPr>
      <w:del w:id="469" w:author="Microsoft Word" w:date="2025-05-04T11:03:00Z" w16du:dateUtc="2025-05-04T14:03:00Z">
        <w:r>
          <w:delText xml:space="preserve">  - </w:delText>
        </w:r>
      </w:del>
      <w:r w:rsidR="00016684" w:rsidRPr="00016684">
        <w:t>Construir dashboard completo.</w:t>
      </w:r>
    </w:p>
    <w:p w14:paraId="6D44BDE3" w14:textId="2E0B203C" w:rsidR="00016684" w:rsidRPr="00016684" w:rsidRDefault="002E1387" w:rsidP="00016684">
      <w:del w:id="470" w:author="Microsoft Word" w:date="2025-05-04T11:03:00Z" w16du:dateUtc="2025-05-04T14:03:00Z">
        <w:r>
          <w:delText>**</w:delText>
        </w:r>
      </w:del>
      <w:r w:rsidR="00016684" w:rsidRPr="00016684">
        <w:rPr>
          <w:b/>
          <w:bCs/>
        </w:rPr>
        <w:t>Status</w:t>
      </w:r>
      <w:del w:id="471" w:author="Microsoft Word" w:date="2025-05-03T21:19:00Z" w16du:dateUtc="2025-05-04T00:19:00Z">
        <w:r>
          <w:delText>**:</w:delText>
        </w:r>
      </w:del>
      <w:ins w:id="472" w:author="Microsoft Word" w:date="2025-05-03T21:19:00Z" w16du:dateUtc="2025-05-04T00:19:00Z">
        <w:r w:rsidR="00B67294" w:rsidRPr="00B67294">
          <w:t>:</w:t>
        </w:r>
      </w:ins>
      <w:ins w:id="473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Grande progresso na vinculação cliente-sessão e reestruturação da navegação. O teste completo e o dashboard completo são as principais pendências.</w:t>
      </w:r>
    </w:p>
    <w:p w14:paraId="33FBA8CE" w14:textId="77777777" w:rsidR="002E1387" w:rsidRDefault="002E1387" w:rsidP="002E1387">
      <w:pPr>
        <w:rPr>
          <w:del w:id="474" w:author="Microsoft Word" w:date="2025-05-04T11:03:00Z" w16du:dateUtc="2025-05-04T14:03:00Z"/>
        </w:rPr>
      </w:pPr>
      <w:del w:id="475" w:author="Microsoft Word" w:date="2025-05-04T11:03:00Z" w16du:dateUtc="2025-05-04T14:03:00Z">
        <w:r>
          <w:delText>---</w:delText>
        </w:r>
      </w:del>
    </w:p>
    <w:p w14:paraId="0E45A4C2" w14:textId="77777777" w:rsidR="00016684" w:rsidRPr="00016684" w:rsidRDefault="002E1387" w:rsidP="00016684">
      <w:pPr>
        <w:rPr>
          <w:ins w:id="476" w:author="Microsoft Word" w:date="2025-05-04T11:03:00Z" w16du:dateUtc="2025-05-04T14:03:00Z"/>
        </w:rPr>
      </w:pPr>
      <w:del w:id="477" w:author="Microsoft Word" w:date="2025-05-03T21:19:00Z" w16du:dateUtc="2025-05-04T00:19:00Z">
        <w:r>
          <w:delText>### **</w:delText>
        </w:r>
      </w:del>
      <w:ins w:id="478" w:author="Microsoft Word" w:date="2025-05-03T21:19:00Z" w16du:dateUtc="2025-05-04T00:19:00Z">
        <w:r w:rsidR="00767E17">
          <w:pict w14:anchorId="47C9CFE8">
            <v:rect id="_x0000_i1029" style="width:0;height:1.5pt" o:hralign="center" o:hrstd="t" o:hr="t" fillcolor="#a0a0a0" stroked="f"/>
          </w:pict>
        </w:r>
      </w:ins>
      <w:r w:rsidR="00767E17">
        <w:pict w14:anchorId="67C939C0">
          <v:rect id="_x0000_i1025" style="width:0;height:1.5pt" o:hralign="center" o:hrstd="t" o:hr="t" fillcolor="#a0a0a0" stroked="f"/>
        </w:pict>
      </w:r>
    </w:p>
    <w:p w14:paraId="01358C67" w14:textId="7BE068F2" w:rsidR="00016684" w:rsidRPr="00016684" w:rsidRDefault="00016684" w:rsidP="00016684">
      <w:pPr>
        <w:rPr>
          <w:ins w:id="479" w:author="Microsoft Word" w:date="2025-05-03T21:19:00Z" w16du:dateUtc="2025-05-04T00:19:00Z"/>
          <w:b/>
          <w:bCs/>
        </w:rPr>
      </w:pPr>
      <w:ins w:id="480" w:author="Microsoft Word" w:date="2025-05-04T11:03:00Z" w16du:dateUtc="2025-05-04T14:03:00Z">
        <w:r w:rsidRPr="00016684">
          <w:rPr>
            <w:b/>
            <w:bCs/>
          </w:rPr>
          <w:t>2. O Que Fizemos Hoje (03/05/2025)</w:t>
        </w:r>
      </w:ins>
    </w:p>
    <w:p w14:paraId="7E580449" w14:textId="2DE9C469" w:rsidR="00B67294" w:rsidRDefault="00B67294" w:rsidP="00B67294">
      <w:pPr>
        <w:rPr>
          <w:rPrChange w:id="481" w:author="Microsoft Word" w:date="2025-05-03T21:19:00Z" w16du:dateUtc="2025-05-04T00:19:00Z">
            <w:rPr>
              <w:b/>
              <w:bCs/>
            </w:rPr>
          </w:rPrChange>
        </w:rPr>
      </w:pPr>
      <w:r>
        <w:rPr>
          <w:rPrChange w:id="482" w:author="Microsoft Word" w:date="2025-05-03T21:19:00Z" w16du:dateUtc="2025-05-04T00:19:00Z">
            <w:rPr>
              <w:b/>
              <w:bCs/>
            </w:rPr>
          </w:rPrChange>
        </w:rPr>
        <w:t>2. O Que Fizemos Hoje (03/05/2025</w:t>
      </w:r>
      <w:del w:id="483" w:author="Microsoft Word" w:date="2025-05-03T21:19:00Z" w16du:dateUtc="2025-05-04T00:19:00Z">
        <w:r w:rsidR="002E1387">
          <w:delText>)**</w:delText>
        </w:r>
      </w:del>
      <w:ins w:id="484" w:author="Microsoft Word" w:date="2025-05-03T21:19:00Z" w16du:dateUtc="2025-05-04T00:19:00Z">
        <w:r w:rsidRPr="00B67294">
          <w:rPr>
            <w:b/>
            <w:bCs/>
          </w:rPr>
          <w:t>)</w:t>
        </w:r>
      </w:ins>
    </w:p>
    <w:p w14:paraId="11A95F8E" w14:textId="6B27133B" w:rsidR="00016684" w:rsidRPr="00016684" w:rsidRDefault="00016684" w:rsidP="00016684">
      <w:r w:rsidRPr="00016684">
        <w:t xml:space="preserve">Nossas interações hoje focaram em resolver problemas críticos no backend e no frontend, garantindo que o fluxo principal de análise jurídica funcionasse corretamente. Aqui está o que foi feito, com base nas interações e no documento </w:t>
      </w:r>
      <w:del w:id="485" w:author="Microsoft Word" w:date="2025-05-04T11:03:00Z" w16du:dateUtc="2025-05-04T14:03:00Z">
        <w:r w:rsidR="002E1387">
          <w:delText>`</w:delText>
        </w:r>
      </w:del>
      <w:r w:rsidRPr="00016684">
        <w:t>01-05-2025 a 03-05-2025.docx</w:t>
      </w:r>
      <w:del w:id="486" w:author="Microsoft Word" w:date="2025-05-03T21:19:00Z" w16du:dateUtc="2025-05-04T00:19:00Z">
        <w:r w:rsidR="002E1387">
          <w:delText>`:</w:delText>
        </w:r>
      </w:del>
      <w:ins w:id="487" w:author="Microsoft Word" w:date="2025-05-03T21:19:00Z" w16du:dateUtc="2025-05-04T00:19:00Z">
        <w:r w:rsidR="00B67294" w:rsidRPr="00B67294">
          <w:t>:</w:t>
        </w:r>
      </w:ins>
      <w:ins w:id="488" w:author="Microsoft Word" w:date="2025-05-04T11:03:00Z" w16du:dateUtc="2025-05-04T14:03:00Z">
        <w:r w:rsidRPr="00016684">
          <w:t>:</w:t>
        </w:r>
      </w:ins>
    </w:p>
    <w:p w14:paraId="29C39358" w14:textId="5519C06F" w:rsidR="00016684" w:rsidRPr="00016684" w:rsidRDefault="002E1387" w:rsidP="00016684">
      <w:pPr>
        <w:rPr>
          <w:b/>
          <w:bCs/>
        </w:rPr>
      </w:pPr>
      <w:del w:id="489" w:author="Microsoft Word" w:date="2025-05-04T11:03:00Z" w16du:dateUtc="2025-05-04T14:03:00Z">
        <w:r>
          <w:delText>#### **</w:delText>
        </w:r>
      </w:del>
      <w:r w:rsidR="00016684" w:rsidRPr="00016684">
        <w:rPr>
          <w:b/>
          <w:bCs/>
        </w:rPr>
        <w:t>Resumo das Atividades de Hoje</w:t>
      </w:r>
      <w:del w:id="490" w:author="Microsoft Word" w:date="2025-05-04T11:03:00Z" w16du:dateUtc="2025-05-04T14:03:00Z">
        <w:r>
          <w:delText>**</w:delText>
        </w:r>
      </w:del>
    </w:p>
    <w:p w14:paraId="4EF858C1" w14:textId="57F841DB" w:rsidR="00016684" w:rsidRPr="00016684" w:rsidRDefault="002E1387" w:rsidP="00016684">
      <w:pPr>
        <w:numPr>
          <w:ilvl w:val="0"/>
          <w:numId w:val="21"/>
        </w:numPr>
      </w:pPr>
      <w:del w:id="491" w:author="Microsoft Word" w:date="2025-05-04T11:03:00Z" w16du:dateUtc="2025-05-04T14:03:00Z">
        <w:r>
          <w:delText>1. **</w:delText>
        </w:r>
      </w:del>
      <w:r w:rsidR="00016684" w:rsidRPr="00016684">
        <w:rPr>
          <w:b/>
          <w:bCs/>
        </w:rPr>
        <w:t>Correção de Erros no Backend</w:t>
      </w:r>
      <w:del w:id="492" w:author="Microsoft Word" w:date="2025-05-03T21:19:00Z" w16du:dateUtc="2025-05-04T00:19:00Z">
        <w:r>
          <w:delText>**:</w:delText>
        </w:r>
      </w:del>
      <w:ins w:id="493" w:author="Microsoft Word" w:date="2025-05-03T21:19:00Z" w16du:dateUtc="2025-05-04T00:19:00Z">
        <w:r w:rsidR="00B67294" w:rsidRPr="00B67294">
          <w:t xml:space="preserve">: </w:t>
        </w:r>
      </w:ins>
      <w:ins w:id="494" w:author="Microsoft Word" w:date="2025-05-04T11:03:00Z" w16du:dateUtc="2025-05-04T14:03:00Z">
        <w:r w:rsidR="00016684" w:rsidRPr="00016684">
          <w:t xml:space="preserve">: </w:t>
        </w:r>
      </w:ins>
    </w:p>
    <w:p w14:paraId="2871D063" w14:textId="6A035F19" w:rsidR="00016684" w:rsidRPr="00016684" w:rsidRDefault="002E1387" w:rsidP="00016684">
      <w:pPr>
        <w:numPr>
          <w:ilvl w:val="1"/>
          <w:numId w:val="21"/>
        </w:numPr>
      </w:pPr>
      <w:del w:id="495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Problema</w:t>
      </w:r>
      <w:del w:id="496" w:author="Microsoft Word" w:date="2025-05-03T21:19:00Z" w16du:dateUtc="2025-05-04T00:19:00Z">
        <w:r>
          <w:delText>**:</w:delText>
        </w:r>
      </w:del>
      <w:ins w:id="497" w:author="Microsoft Word" w:date="2025-05-03T21:19:00Z" w16du:dateUtc="2025-05-04T00:19:00Z">
        <w:r w:rsidR="00B67294" w:rsidRPr="00B67294">
          <w:t>:</w:t>
        </w:r>
      </w:ins>
      <w:ins w:id="498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O endpoint </w:t>
      </w:r>
      <w:del w:id="499" w:author="Microsoft Word" w:date="2025-05-03T21:19:00Z" w16du:dateUtc="2025-05-04T00:19:00Z">
        <w:r>
          <w:delText>`/</w:delText>
        </w:r>
      </w:del>
      <w:ins w:id="500" w:author="Microsoft Word" w:date="2025-05-03T21:19:00Z" w16du:dateUtc="2025-05-04T00:19:00Z">
        <w:r w:rsidR="00B67294" w:rsidRPr="00B67294">
          <w:t>/</w:t>
        </w:r>
      </w:ins>
      <w:ins w:id="501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502" w:author="Microsoft Word" w:date="2025-05-04T11:03:00Z" w16du:dateUtc="2025-05-04T14:03:00Z">
        <w:r>
          <w:delText>`</w:delText>
        </w:r>
      </w:del>
      <w:r w:rsidR="00016684" w:rsidRPr="00016684">
        <w:t xml:space="preserve"> retornava </w:t>
      </w:r>
      <w:del w:id="503" w:author="Microsoft Word" w:date="2025-05-04T11:03:00Z" w16du:dateUtc="2025-05-04T14:03:00Z">
        <w:r>
          <w:delText>`</w:delText>
        </w:r>
      </w:del>
      <w:r w:rsidR="00016684" w:rsidRPr="00016684">
        <w:t>SqliteError: no such column: attendance_id</w:t>
      </w:r>
      <w:del w:id="504" w:author="Microsoft Word" w:date="2025-05-04T11:03:00Z" w16du:dateUtc="2025-05-04T14:03:00Z">
        <w:r>
          <w:delText>`</w:delText>
        </w:r>
      </w:del>
      <w:r w:rsidR="00016684" w:rsidRPr="00016684">
        <w:t xml:space="preserve"> ao tentar registrar uma sessão na tabela </w:t>
      </w:r>
      <w:del w:id="505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506" w:author="Microsoft Word" w:date="2025-05-03T21:19:00Z" w16du:dateUtc="2025-05-04T00:19:00Z">
        <w:r>
          <w:delText>`.</w:delText>
        </w:r>
      </w:del>
      <w:ins w:id="507" w:author="Microsoft Word" w:date="2025-05-03T21:19:00Z" w16du:dateUtc="2025-05-04T00:19:00Z">
        <w:r w:rsidR="00B67294" w:rsidRPr="00B67294">
          <w:t>.</w:t>
        </w:r>
      </w:ins>
      <w:ins w:id="508" w:author="Microsoft Word" w:date="2025-05-04T11:03:00Z" w16du:dateUtc="2025-05-04T14:03:00Z">
        <w:r w:rsidR="00016684" w:rsidRPr="00016684">
          <w:t>.</w:t>
        </w:r>
      </w:ins>
    </w:p>
    <w:p w14:paraId="31542B80" w14:textId="1E643B8B" w:rsidR="00016684" w:rsidRPr="00016684" w:rsidRDefault="002E1387" w:rsidP="00016684">
      <w:pPr>
        <w:numPr>
          <w:ilvl w:val="1"/>
          <w:numId w:val="21"/>
        </w:numPr>
      </w:pPr>
      <w:del w:id="509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Causa</w:t>
      </w:r>
      <w:del w:id="510" w:author="Microsoft Word" w:date="2025-05-03T21:19:00Z" w16du:dateUtc="2025-05-04T00:19:00Z">
        <w:r>
          <w:delText>**:</w:delText>
        </w:r>
      </w:del>
      <w:ins w:id="511" w:author="Microsoft Word" w:date="2025-05-03T21:19:00Z" w16du:dateUtc="2025-05-04T00:19:00Z">
        <w:r w:rsidR="00B67294" w:rsidRPr="00B67294">
          <w:t>:</w:t>
        </w:r>
      </w:ins>
      <w:ins w:id="512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A coluna </w:t>
      </w:r>
      <w:del w:id="513" w:author="Microsoft Word" w:date="2025-05-04T11:03:00Z" w16du:dateUtc="2025-05-04T14:03:00Z">
        <w:r>
          <w:delText>`</w:delText>
        </w:r>
      </w:del>
      <w:r w:rsidR="00016684" w:rsidRPr="00016684">
        <w:t>attendance_id</w:t>
      </w:r>
      <w:del w:id="514" w:author="Microsoft Word" w:date="2025-05-04T11:03:00Z" w16du:dateUtc="2025-05-04T14:03:00Z">
        <w:r>
          <w:delText>`</w:delText>
        </w:r>
      </w:del>
      <w:r w:rsidR="00016684" w:rsidRPr="00016684">
        <w:t xml:space="preserve"> não existia no banco de dados </w:t>
      </w:r>
      <w:del w:id="515" w:author="Microsoft Word" w:date="2025-05-04T11:03:00Z" w16du:dateUtc="2025-05-04T14:03:00Z">
        <w:r>
          <w:delText>`</w:delText>
        </w:r>
      </w:del>
      <w:r w:rsidR="00016684" w:rsidRPr="00016684">
        <w:t>egide.db</w:t>
      </w:r>
      <w:del w:id="516" w:author="Microsoft Word" w:date="2025-05-03T21:19:00Z" w16du:dateUtc="2025-05-04T00:19:00Z">
        <w:r>
          <w:delText>`,</w:delText>
        </w:r>
      </w:del>
      <w:ins w:id="517" w:author="Microsoft Word" w:date="2025-05-03T21:19:00Z" w16du:dateUtc="2025-05-04T00:19:00Z">
        <w:r w:rsidR="00B67294" w:rsidRPr="00B67294">
          <w:t>,</w:t>
        </w:r>
      </w:ins>
      <w:ins w:id="518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embora estivesse definida no esquema em </w:t>
      </w:r>
      <w:del w:id="519" w:author="Microsoft Word" w:date="2025-05-04T11:03:00Z" w16du:dateUtc="2025-05-04T14:03:00Z">
        <w:r>
          <w:delText>`</w:delText>
        </w:r>
      </w:del>
      <w:r w:rsidR="00016684" w:rsidRPr="00016684">
        <w:t>db.js</w:t>
      </w:r>
      <w:del w:id="520" w:author="Microsoft Word" w:date="2025-05-03T21:19:00Z" w16du:dateUtc="2025-05-04T00:19:00Z">
        <w:r>
          <w:delText>`.</w:delText>
        </w:r>
      </w:del>
      <w:ins w:id="521" w:author="Microsoft Word" w:date="2025-05-03T21:19:00Z" w16du:dateUtc="2025-05-04T00:19:00Z">
        <w:r w:rsidR="00B67294" w:rsidRPr="00B67294">
          <w:t>.</w:t>
        </w:r>
      </w:ins>
      <w:ins w:id="522" w:author="Microsoft Word" w:date="2025-05-04T11:03:00Z" w16du:dateUtc="2025-05-04T14:03:00Z">
        <w:r w:rsidR="00016684" w:rsidRPr="00016684">
          <w:t>.</w:t>
        </w:r>
      </w:ins>
    </w:p>
    <w:p w14:paraId="0515968F" w14:textId="064D07D6" w:rsidR="00016684" w:rsidRPr="00016684" w:rsidRDefault="002E1387" w:rsidP="00016684">
      <w:pPr>
        <w:numPr>
          <w:ilvl w:val="1"/>
          <w:numId w:val="21"/>
        </w:numPr>
      </w:pPr>
      <w:del w:id="523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Solução</w:t>
      </w:r>
      <w:del w:id="524" w:author="Microsoft Word" w:date="2025-05-03T21:19:00Z" w16du:dateUtc="2025-05-04T00:19:00Z">
        <w:r>
          <w:delText>**:</w:delText>
        </w:r>
      </w:del>
      <w:ins w:id="525" w:author="Microsoft Word" w:date="2025-05-03T21:19:00Z" w16du:dateUtc="2025-05-04T00:19:00Z">
        <w:r w:rsidR="00B67294" w:rsidRPr="00B67294">
          <w:t xml:space="preserve">: </w:t>
        </w:r>
      </w:ins>
      <w:ins w:id="526" w:author="Microsoft Word" w:date="2025-05-04T11:03:00Z" w16du:dateUtc="2025-05-04T14:03:00Z">
        <w:r w:rsidR="00016684" w:rsidRPr="00016684">
          <w:t xml:space="preserve">: </w:t>
        </w:r>
      </w:ins>
    </w:p>
    <w:p w14:paraId="283DA340" w14:textId="54324308" w:rsidR="00016684" w:rsidRPr="00016684" w:rsidRDefault="002E1387" w:rsidP="00016684">
      <w:pPr>
        <w:numPr>
          <w:ilvl w:val="2"/>
          <w:numId w:val="21"/>
        </w:numPr>
      </w:pPr>
      <w:del w:id="527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Verificado que a coluna </w:t>
      </w:r>
      <w:del w:id="528" w:author="Microsoft Word" w:date="2025-05-04T11:03:00Z" w16du:dateUtc="2025-05-04T14:03:00Z">
        <w:r>
          <w:delText>`</w:delText>
        </w:r>
      </w:del>
      <w:r w:rsidR="00016684" w:rsidRPr="00016684">
        <w:t>attendance_id</w:t>
      </w:r>
      <w:del w:id="529" w:author="Microsoft Word" w:date="2025-05-04T11:03:00Z" w16du:dateUtc="2025-05-04T14:03:00Z">
        <w:r>
          <w:delText>`</w:delText>
        </w:r>
      </w:del>
      <w:r w:rsidR="00016684" w:rsidRPr="00016684">
        <w:t xml:space="preserve"> já existia na tabela </w:t>
      </w:r>
      <w:del w:id="530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531" w:author="Microsoft Word" w:date="2025-05-04T11:03:00Z" w16du:dateUtc="2025-05-04T14:03:00Z">
        <w:r>
          <w:delText>`</w:delText>
        </w:r>
      </w:del>
      <w:r w:rsidR="00016684" w:rsidRPr="00016684">
        <w:t xml:space="preserve"> (tentativa de adicionar via </w:t>
      </w:r>
      <w:del w:id="532" w:author="Microsoft Word" w:date="2025-05-04T11:03:00Z" w16du:dateUtc="2025-05-04T14:03:00Z">
        <w:r>
          <w:delText>`</w:delText>
        </w:r>
      </w:del>
      <w:r w:rsidR="00016684" w:rsidRPr="00016684">
        <w:t>ALTER TABLE</w:t>
      </w:r>
      <w:del w:id="533" w:author="Microsoft Word" w:date="2025-05-04T11:03:00Z" w16du:dateUtc="2025-05-04T14:03:00Z">
        <w:r>
          <w:delText>`</w:delText>
        </w:r>
      </w:del>
      <w:r w:rsidR="00016684" w:rsidRPr="00016684">
        <w:t xml:space="preserve"> resultou em </w:t>
      </w:r>
      <w:del w:id="534" w:author="Microsoft Word" w:date="2025-05-04T11:03:00Z" w16du:dateUtc="2025-05-04T14:03:00Z">
        <w:r>
          <w:delText>`</w:delText>
        </w:r>
      </w:del>
      <w:r w:rsidR="00016684" w:rsidRPr="00016684">
        <w:t>duplicate column name</w:t>
      </w:r>
      <w:del w:id="535" w:author="Microsoft Word" w:date="2025-05-03T21:19:00Z" w16du:dateUtc="2025-05-04T00:19:00Z">
        <w:r>
          <w:delText>`).</w:delText>
        </w:r>
      </w:del>
      <w:ins w:id="536" w:author="Microsoft Word" w:date="2025-05-03T21:19:00Z" w16du:dateUtc="2025-05-04T00:19:00Z">
        <w:r w:rsidR="00B67294" w:rsidRPr="00B67294">
          <w:t>).</w:t>
        </w:r>
      </w:ins>
      <w:ins w:id="537" w:author="Microsoft Word" w:date="2025-05-04T11:03:00Z" w16du:dateUtc="2025-05-04T14:03:00Z">
        <w:r w:rsidR="00016684" w:rsidRPr="00016684">
          <w:t>).</w:t>
        </w:r>
      </w:ins>
    </w:p>
    <w:p w14:paraId="5FAC83AC" w14:textId="27425CC7" w:rsidR="00016684" w:rsidRPr="00016684" w:rsidRDefault="002E1387" w:rsidP="00016684">
      <w:pPr>
        <w:numPr>
          <w:ilvl w:val="2"/>
          <w:numId w:val="21"/>
        </w:numPr>
      </w:pPr>
      <w:del w:id="538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Corrigida a query de validação do atendimento em </w:t>
      </w:r>
      <w:del w:id="539" w:author="Microsoft Word" w:date="2025-05-04T11:03:00Z" w16du:dateUtc="2025-05-04T14:03:00Z">
        <w:r>
          <w:delText>`</w:delText>
        </w:r>
      </w:del>
      <w:r w:rsidR="00016684" w:rsidRPr="00016684">
        <w:t>bots.js</w:t>
      </w:r>
      <w:del w:id="540" w:author="Microsoft Word" w:date="2025-05-03T21:19:00Z" w16du:dateUtc="2025-05-04T00:19:00Z">
        <w:r>
          <w:delText>`:</w:delText>
        </w:r>
      </w:del>
      <w:ins w:id="541" w:author="Microsoft Word" w:date="2025-05-03T21:19:00Z" w16du:dateUtc="2025-05-04T00:19:00Z">
        <w:r w:rsidR="00B67294" w:rsidRPr="00B67294">
          <w:t xml:space="preserve">: </w:t>
        </w:r>
      </w:ins>
      <w:ins w:id="542" w:author="Microsoft Word" w:date="2025-05-04T11:03:00Z" w16du:dateUtc="2025-05-04T14:03:00Z">
        <w:r w:rsidR="00016684" w:rsidRPr="00016684">
          <w:t xml:space="preserve">: </w:t>
        </w:r>
      </w:ins>
    </w:p>
    <w:p w14:paraId="78444AE0" w14:textId="37EE1416" w:rsidR="00016684" w:rsidRPr="00016684" w:rsidRDefault="002E1387" w:rsidP="00016684">
      <w:del w:id="543" w:author="Microsoft Word" w:date="2025-05-04T11:03:00Z" w16du:dateUtc="2025-05-04T14:03:00Z">
        <w:r>
          <w:delText xml:space="preserve">       ```</w:delText>
        </w:r>
      </w:del>
      <w:r w:rsidR="00016684" w:rsidRPr="00016684">
        <w:t>javascript</w:t>
      </w:r>
    </w:p>
    <w:p w14:paraId="6EF97B11" w14:textId="761E0E68" w:rsidR="00B67294" w:rsidRPr="00B67294" w:rsidRDefault="002E1387" w:rsidP="00B67294">
      <w:pPr>
        <w:rPr>
          <w:ins w:id="544" w:author="Microsoft Word" w:date="2025-05-03T21:19:00Z" w16du:dateUtc="2025-05-04T00:19:00Z"/>
        </w:rPr>
      </w:pPr>
      <w:del w:id="545" w:author="Microsoft Word" w:date="2025-05-03T21:19:00Z" w16du:dateUtc="2025-05-04T00:19:00Z">
        <w:r>
          <w:delText xml:space="preserve">       </w:delText>
        </w:r>
      </w:del>
      <w:ins w:id="546" w:author="Microsoft Word" w:date="2025-05-03T21:19:00Z" w16du:dateUtc="2025-05-04T00:19:00Z">
        <w:r w:rsidR="00B67294" w:rsidRPr="00B67294">
          <w:t>Copiar</w:t>
        </w:r>
      </w:ins>
    </w:p>
    <w:p w14:paraId="035AFF59" w14:textId="77777777" w:rsidR="00016684" w:rsidRPr="00016684" w:rsidRDefault="00016684" w:rsidP="00016684">
      <w:pPr>
        <w:rPr>
          <w:ins w:id="547" w:author="Microsoft Word" w:date="2025-05-04T11:03:00Z" w16du:dateUtc="2025-05-04T14:03:00Z"/>
        </w:rPr>
      </w:pPr>
      <w:ins w:id="548" w:author="Microsoft Word" w:date="2025-05-04T11:03:00Z" w16du:dateUtc="2025-05-04T14:03:00Z">
        <w:r w:rsidRPr="00016684">
          <w:t>Copiar</w:t>
        </w:r>
      </w:ins>
    </w:p>
    <w:p w14:paraId="73F33994" w14:textId="77777777" w:rsidR="00016684" w:rsidRPr="00016684" w:rsidRDefault="00016684" w:rsidP="00016684">
      <w:r w:rsidRPr="00016684">
        <w:rPr>
          <w:i/>
          <w:iCs/>
        </w:rPr>
        <w:t>// De:</w:t>
      </w:r>
    </w:p>
    <w:p w14:paraId="54F4CD17" w14:textId="43856902" w:rsidR="00016684" w:rsidRPr="00016684" w:rsidRDefault="00016684" w:rsidP="00016684">
      <w:r w:rsidRPr="00016684">
        <w:t>const attendanceCheck = db.prepare('SELECT attendance_id FROM attendances WHERE attendance_id = ? AND client_id = ?').get(attendance_id, client_id);</w:t>
      </w:r>
    </w:p>
    <w:p w14:paraId="4E6CBB9A" w14:textId="701A4379" w:rsidR="00016684" w:rsidRPr="00016684" w:rsidRDefault="00016684" w:rsidP="00016684">
      <w:r w:rsidRPr="00016684">
        <w:rPr>
          <w:i/>
          <w:iCs/>
        </w:rPr>
        <w:t>// Para:</w:t>
      </w:r>
    </w:p>
    <w:p w14:paraId="3C65F164" w14:textId="3A9B5951" w:rsidR="00016684" w:rsidRPr="00016684" w:rsidRDefault="00016684" w:rsidP="00016684">
      <w:r w:rsidRPr="00016684">
        <w:t>const attendanceCheck = db.prepare('SELECT id FROM attendances WHERE id = ? AND client_id = ?').get(attendance_id, client_id);</w:t>
      </w:r>
    </w:p>
    <w:p w14:paraId="2D3D8F09" w14:textId="77777777" w:rsidR="002E1387" w:rsidRDefault="002E1387" w:rsidP="002E1387">
      <w:pPr>
        <w:rPr>
          <w:del w:id="549" w:author="Microsoft Word" w:date="2025-05-04T11:03:00Z" w16du:dateUtc="2025-05-04T14:03:00Z"/>
        </w:rPr>
      </w:pPr>
      <w:del w:id="550" w:author="Microsoft Word" w:date="2025-05-04T11:03:00Z" w16du:dateUtc="2025-05-04T14:03:00Z">
        <w:r>
          <w:lastRenderedPageBreak/>
          <w:delText xml:space="preserve">       ```</w:delText>
        </w:r>
      </w:del>
    </w:p>
    <w:p w14:paraId="2DEA5921" w14:textId="74BE42AD" w:rsidR="00016684" w:rsidRPr="00016684" w:rsidRDefault="002E1387" w:rsidP="00016684">
      <w:pPr>
        <w:numPr>
          <w:ilvl w:val="2"/>
          <w:numId w:val="21"/>
        </w:numPr>
      </w:pPr>
      <w:del w:id="551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Confirmado que o esquema do banco de dados estava correto </w:t>
      </w:r>
      <w:del w:id="552" w:author="Microsoft Word" w:date="2025-05-03T21:19:00Z" w16du:dateUtc="2025-05-04T00:19:00Z">
        <w:r>
          <w:delText>(`</w:delText>
        </w:r>
      </w:del>
      <w:ins w:id="553" w:author="Microsoft Word" w:date="2025-05-03T21:19:00Z" w16du:dateUtc="2025-05-04T00:19:00Z">
        <w:r w:rsidR="00B67294" w:rsidRPr="00B67294">
          <w:t>(</w:t>
        </w:r>
      </w:ins>
      <w:ins w:id="554" w:author="Microsoft Word" w:date="2025-05-04T11:03:00Z" w16du:dateUtc="2025-05-04T14:03:00Z">
        <w:r w:rsidR="00016684" w:rsidRPr="00016684">
          <w:t>(</w:t>
        </w:r>
      </w:ins>
      <w:r w:rsidR="00016684" w:rsidRPr="00016684">
        <w:t>attendance_id</w:t>
      </w:r>
      <w:del w:id="555" w:author="Microsoft Word" w:date="2025-05-04T11:03:00Z" w16du:dateUtc="2025-05-04T14:03:00Z">
        <w:r>
          <w:delText>`</w:delText>
        </w:r>
      </w:del>
      <w:r w:rsidR="00016684" w:rsidRPr="00016684">
        <w:t xml:space="preserve"> presente em </w:t>
      </w:r>
      <w:del w:id="556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557" w:author="Microsoft Word" w:date="2025-05-03T21:19:00Z" w16du:dateUtc="2025-05-04T00:19:00Z">
        <w:r>
          <w:delText>`, `</w:delText>
        </w:r>
      </w:del>
      <w:ins w:id="558" w:author="Microsoft Word" w:date="2025-05-03T21:19:00Z" w16du:dateUtc="2025-05-04T00:19:00Z">
        <w:r w:rsidR="00B67294" w:rsidRPr="00B67294">
          <w:t xml:space="preserve">, </w:t>
        </w:r>
      </w:ins>
      <w:ins w:id="559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id</w:t>
      </w:r>
      <w:del w:id="560" w:author="Microsoft Word" w:date="2025-05-04T11:03:00Z" w16du:dateUtc="2025-05-04T14:03:00Z">
        <w:r>
          <w:delText>`</w:delText>
        </w:r>
      </w:del>
      <w:r w:rsidR="00016684" w:rsidRPr="00016684">
        <w:t xml:space="preserve"> como chave primária em </w:t>
      </w:r>
      <w:del w:id="561" w:author="Microsoft Word" w:date="2025-05-04T11:03:00Z" w16du:dateUtc="2025-05-04T14:03:00Z">
        <w:r>
          <w:delText>`</w:delText>
        </w:r>
      </w:del>
      <w:r w:rsidR="00016684" w:rsidRPr="00016684">
        <w:t>attendances</w:t>
      </w:r>
      <w:del w:id="562" w:author="Microsoft Word" w:date="2025-05-03T21:19:00Z" w16du:dateUtc="2025-05-04T00:19:00Z">
        <w:r>
          <w:delText>`).</w:delText>
        </w:r>
      </w:del>
      <w:ins w:id="563" w:author="Microsoft Word" w:date="2025-05-03T21:19:00Z" w16du:dateUtc="2025-05-04T00:19:00Z">
        <w:r w:rsidR="00B67294" w:rsidRPr="00B67294">
          <w:t>).</w:t>
        </w:r>
      </w:ins>
      <w:ins w:id="564" w:author="Microsoft Word" w:date="2025-05-04T11:03:00Z" w16du:dateUtc="2025-05-04T14:03:00Z">
        <w:r w:rsidR="00016684" w:rsidRPr="00016684">
          <w:t>).</w:t>
        </w:r>
      </w:ins>
    </w:p>
    <w:p w14:paraId="126A0BA0" w14:textId="4210E746" w:rsidR="00016684" w:rsidRPr="00016684" w:rsidRDefault="002E1387" w:rsidP="00016684">
      <w:pPr>
        <w:numPr>
          <w:ilvl w:val="1"/>
          <w:numId w:val="21"/>
        </w:numPr>
      </w:pPr>
      <w:del w:id="565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Resultado</w:t>
      </w:r>
      <w:del w:id="566" w:author="Microsoft Word" w:date="2025-05-03T21:19:00Z" w16du:dateUtc="2025-05-04T00:19:00Z">
        <w:r>
          <w:delText>**:</w:delText>
        </w:r>
      </w:del>
      <w:ins w:id="567" w:author="Microsoft Word" w:date="2025-05-03T21:19:00Z" w16du:dateUtc="2025-05-04T00:19:00Z">
        <w:r w:rsidR="00B67294" w:rsidRPr="00B67294">
          <w:t>:</w:t>
        </w:r>
      </w:ins>
      <w:ins w:id="568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O endpoint </w:t>
      </w:r>
      <w:del w:id="569" w:author="Microsoft Word" w:date="2025-05-03T21:19:00Z" w16du:dateUtc="2025-05-04T00:19:00Z">
        <w:r>
          <w:delText>`/</w:delText>
        </w:r>
      </w:del>
      <w:ins w:id="570" w:author="Microsoft Word" w:date="2025-05-03T21:19:00Z" w16du:dateUtc="2025-05-04T00:19:00Z">
        <w:r w:rsidR="00B67294" w:rsidRPr="00B67294">
          <w:t>/</w:t>
        </w:r>
      </w:ins>
      <w:ins w:id="571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572" w:author="Microsoft Word" w:date="2025-05-04T11:03:00Z" w16du:dateUtc="2025-05-04T14:03:00Z">
        <w:r>
          <w:delText>`</w:delText>
        </w:r>
      </w:del>
      <w:r w:rsidR="00016684" w:rsidRPr="00016684">
        <w:t xml:space="preserve"> agora registra sessões corretamente, vinculando </w:t>
      </w:r>
      <w:del w:id="573" w:author="Microsoft Word" w:date="2025-05-04T11:03:00Z" w16du:dateUtc="2025-05-04T14:03:00Z">
        <w:r>
          <w:delText>`</w:delText>
        </w:r>
      </w:del>
      <w:r w:rsidR="00016684" w:rsidRPr="00016684">
        <w:t>session_id</w:t>
      </w:r>
      <w:del w:id="574" w:author="Microsoft Word" w:date="2025-05-03T21:19:00Z" w16du:dateUtc="2025-05-04T00:19:00Z">
        <w:r>
          <w:delText>`, `</w:delText>
        </w:r>
      </w:del>
      <w:ins w:id="575" w:author="Microsoft Word" w:date="2025-05-03T21:19:00Z" w16du:dateUtc="2025-05-04T00:19:00Z">
        <w:r w:rsidR="00B67294" w:rsidRPr="00B67294">
          <w:t xml:space="preserve">, </w:t>
        </w:r>
      </w:ins>
      <w:ins w:id="576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user_id</w:t>
      </w:r>
      <w:del w:id="577" w:author="Microsoft Word" w:date="2025-05-03T21:19:00Z" w16du:dateUtc="2025-05-04T00:19:00Z">
        <w:r>
          <w:delText>`, `</w:delText>
        </w:r>
      </w:del>
      <w:ins w:id="578" w:author="Microsoft Word" w:date="2025-05-03T21:19:00Z" w16du:dateUtc="2025-05-04T00:19:00Z">
        <w:r w:rsidR="00B67294" w:rsidRPr="00B67294">
          <w:t xml:space="preserve">, </w:t>
        </w:r>
      </w:ins>
      <w:ins w:id="579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client_id</w:t>
      </w:r>
      <w:del w:id="580" w:author="Microsoft Word" w:date="2025-05-03T21:19:00Z" w16du:dateUtc="2025-05-04T00:19:00Z">
        <w:r>
          <w:delText>`,</w:delText>
        </w:r>
      </w:del>
      <w:ins w:id="581" w:author="Microsoft Word" w:date="2025-05-03T21:19:00Z" w16du:dateUtc="2025-05-04T00:19:00Z">
        <w:r w:rsidR="00B67294" w:rsidRPr="00B67294">
          <w:t>,</w:t>
        </w:r>
      </w:ins>
      <w:ins w:id="582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e </w:t>
      </w:r>
      <w:del w:id="583" w:author="Microsoft Word" w:date="2025-05-04T11:03:00Z" w16du:dateUtc="2025-05-04T14:03:00Z">
        <w:r>
          <w:delText>`</w:delText>
        </w:r>
      </w:del>
      <w:r w:rsidR="00016684" w:rsidRPr="00016684">
        <w:t>attendance_id</w:t>
      </w:r>
      <w:del w:id="584" w:author="Microsoft Word" w:date="2025-05-04T11:03:00Z" w16du:dateUtc="2025-05-04T14:03:00Z">
        <w:r>
          <w:delText>`</w:delText>
        </w:r>
      </w:del>
      <w:r w:rsidR="00016684" w:rsidRPr="00016684">
        <w:t xml:space="preserve"> na tabela </w:t>
      </w:r>
      <w:del w:id="585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586" w:author="Microsoft Word" w:date="2025-05-03T21:19:00Z" w16du:dateUtc="2025-05-04T00:19:00Z">
        <w:r>
          <w:delText>`.</w:delText>
        </w:r>
      </w:del>
      <w:ins w:id="587" w:author="Microsoft Word" w:date="2025-05-03T21:19:00Z" w16du:dateUtc="2025-05-04T00:19:00Z">
        <w:r w:rsidR="00B67294" w:rsidRPr="00B67294">
          <w:t>.</w:t>
        </w:r>
      </w:ins>
      <w:ins w:id="588" w:author="Microsoft Word" w:date="2025-05-04T11:03:00Z" w16du:dateUtc="2025-05-04T14:03:00Z">
        <w:r w:rsidR="00016684" w:rsidRPr="00016684">
          <w:t>.</w:t>
        </w:r>
      </w:ins>
    </w:p>
    <w:p w14:paraId="094CBB4A" w14:textId="1D854F29" w:rsidR="00016684" w:rsidRPr="00016684" w:rsidRDefault="002E1387" w:rsidP="00016684">
      <w:pPr>
        <w:numPr>
          <w:ilvl w:val="0"/>
          <w:numId w:val="21"/>
        </w:numPr>
      </w:pPr>
      <w:del w:id="589" w:author="Microsoft Word" w:date="2025-05-04T11:03:00Z" w16du:dateUtc="2025-05-04T14:03:00Z">
        <w:r>
          <w:delText>2. **</w:delText>
        </w:r>
      </w:del>
      <w:r w:rsidR="00016684" w:rsidRPr="00016684">
        <w:rPr>
          <w:b/>
          <w:bCs/>
        </w:rPr>
        <w:t>Correção de Erros no Frontend</w:t>
      </w:r>
      <w:del w:id="590" w:author="Microsoft Word" w:date="2025-05-03T21:19:00Z" w16du:dateUtc="2025-05-04T00:19:00Z">
        <w:r>
          <w:delText>**:</w:delText>
        </w:r>
      </w:del>
      <w:ins w:id="591" w:author="Microsoft Word" w:date="2025-05-03T21:19:00Z" w16du:dateUtc="2025-05-04T00:19:00Z">
        <w:r w:rsidR="00B67294" w:rsidRPr="00B67294">
          <w:t xml:space="preserve">: </w:t>
        </w:r>
      </w:ins>
      <w:ins w:id="592" w:author="Microsoft Word" w:date="2025-05-04T11:03:00Z" w16du:dateUtc="2025-05-04T14:03:00Z">
        <w:r w:rsidR="00016684" w:rsidRPr="00016684">
          <w:t xml:space="preserve">: </w:t>
        </w:r>
      </w:ins>
    </w:p>
    <w:p w14:paraId="5FB9C845" w14:textId="1E3A8C7F" w:rsidR="00016684" w:rsidRPr="00016684" w:rsidRDefault="002E1387" w:rsidP="00016684">
      <w:pPr>
        <w:numPr>
          <w:ilvl w:val="1"/>
          <w:numId w:val="21"/>
        </w:numPr>
      </w:pPr>
      <w:del w:id="593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Problema</w:t>
      </w:r>
      <w:del w:id="594" w:author="Microsoft Word" w:date="2025-05-03T21:19:00Z" w16du:dateUtc="2025-05-04T00:19:00Z">
        <w:r>
          <w:delText>**:</w:delText>
        </w:r>
      </w:del>
      <w:ins w:id="595" w:author="Microsoft Word" w:date="2025-05-03T21:19:00Z" w16du:dateUtc="2025-05-04T00:19:00Z">
        <w:r w:rsidR="00B67294" w:rsidRPr="00B67294">
          <w:t>:</w:t>
        </w:r>
      </w:ins>
      <w:ins w:id="596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A chamada à API </w:t>
      </w:r>
      <w:del w:id="597" w:author="Microsoft Word" w:date="2025-05-03T21:19:00Z" w16du:dateUtc="2025-05-04T00:19:00Z">
        <w:r>
          <w:delText>`/</w:delText>
        </w:r>
      </w:del>
      <w:ins w:id="598" w:author="Microsoft Word" w:date="2025-05-03T21:19:00Z" w16du:dateUtc="2025-05-04T00:19:00Z">
        <w:r w:rsidR="00B67294" w:rsidRPr="00B67294">
          <w:t>/</w:t>
        </w:r>
      </w:ins>
      <w:ins w:id="599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600" w:author="Microsoft Word" w:date="2025-05-04T11:03:00Z" w16du:dateUtc="2025-05-04T14:03:00Z">
        <w:r>
          <w:delText>`</w:delText>
        </w:r>
      </w:del>
      <w:r w:rsidR="00016684" w:rsidRPr="00016684">
        <w:t xml:space="preserve"> falhava devido a uma ordem incorreta de parâmetros na função </w:t>
      </w:r>
      <w:del w:id="601" w:author="Microsoft Word" w:date="2025-05-04T11:03:00Z" w16du:dateUtc="2025-05-04T14:03:00Z">
        <w:r>
          <w:delText>`</w:delText>
        </w:r>
      </w:del>
      <w:r w:rsidR="00016684" w:rsidRPr="00016684">
        <w:t>callBotAPI</w:t>
      </w:r>
      <w:del w:id="602" w:author="Microsoft Word" w:date="2025-05-04T11:03:00Z" w16du:dateUtc="2025-05-04T14:03:00Z">
        <w:r>
          <w:delText>`</w:delText>
        </w:r>
      </w:del>
      <w:r w:rsidR="00016684" w:rsidRPr="00016684">
        <w:t xml:space="preserve"> em </w:t>
      </w:r>
      <w:del w:id="603" w:author="Microsoft Word" w:date="2025-05-04T11:03:00Z" w16du:dateUtc="2025-05-04T14:03:00Z">
        <w:r>
          <w:delText>`</w:delText>
        </w:r>
      </w:del>
      <w:r w:rsidR="00016684" w:rsidRPr="00016684">
        <w:t>chat.js</w:t>
      </w:r>
      <w:del w:id="604" w:author="Microsoft Word" w:date="2025-05-04T11:03:00Z" w16du:dateUtc="2025-05-04T14:03:00Z">
        <w:r>
          <w:delText>`</w:delText>
        </w:r>
      </w:del>
      <w:r w:rsidR="00016684" w:rsidRPr="00016684">
        <w:t xml:space="preserve"> (parâmetro </w:t>
      </w:r>
      <w:del w:id="605" w:author="Microsoft Word" w:date="2025-05-04T11:03:00Z" w16du:dateUtc="2025-05-04T14:03:00Z">
        <w:r>
          <w:delText>`</w:delText>
        </w:r>
      </w:del>
      <w:r w:rsidR="00016684" w:rsidRPr="00016684">
        <w:t>retries</w:t>
      </w:r>
      <w:del w:id="606" w:author="Microsoft Word" w:date="2025-05-04T11:03:00Z" w16du:dateUtc="2025-05-04T14:03:00Z">
        <w:r>
          <w:delText>`</w:delText>
        </w:r>
      </w:del>
      <w:r w:rsidR="00016684" w:rsidRPr="00016684">
        <w:t xml:space="preserve"> recebia </w:t>
      </w:r>
      <w:del w:id="607" w:author="Microsoft Word" w:date="2025-05-04T11:03:00Z" w16du:dateUtc="2025-05-04T14:03:00Z">
        <w:r>
          <w:delText>`</w:delText>
        </w:r>
      </w:del>
      <w:r w:rsidR="00016684" w:rsidRPr="00016684">
        <w:t>attendance_id</w:t>
      </w:r>
      <w:del w:id="608" w:author="Microsoft Word" w:date="2025-05-03T21:19:00Z" w16du:dateUtc="2025-05-04T00:19:00Z">
        <w:r>
          <w:delText>`).</w:delText>
        </w:r>
      </w:del>
      <w:ins w:id="609" w:author="Microsoft Word" w:date="2025-05-03T21:19:00Z" w16du:dateUtc="2025-05-04T00:19:00Z">
        <w:r w:rsidR="00B67294" w:rsidRPr="00B67294">
          <w:t>).</w:t>
        </w:r>
      </w:ins>
      <w:ins w:id="610" w:author="Microsoft Word" w:date="2025-05-04T11:03:00Z" w16du:dateUtc="2025-05-04T14:03:00Z">
        <w:r w:rsidR="00016684" w:rsidRPr="00016684">
          <w:t>).</w:t>
        </w:r>
      </w:ins>
    </w:p>
    <w:p w14:paraId="7544D65B" w14:textId="472CAB3E" w:rsidR="00016684" w:rsidRPr="00016684" w:rsidRDefault="002E1387" w:rsidP="00016684">
      <w:pPr>
        <w:numPr>
          <w:ilvl w:val="1"/>
          <w:numId w:val="21"/>
        </w:numPr>
      </w:pPr>
      <w:del w:id="611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Causa</w:t>
      </w:r>
      <w:del w:id="612" w:author="Microsoft Word" w:date="2025-05-03T21:19:00Z" w16du:dateUtc="2025-05-04T00:19:00Z">
        <w:r>
          <w:delText>**:</w:delText>
        </w:r>
      </w:del>
      <w:ins w:id="613" w:author="Microsoft Word" w:date="2025-05-03T21:19:00Z" w16du:dateUtc="2025-05-04T00:19:00Z">
        <w:r w:rsidR="00B67294" w:rsidRPr="00B67294">
          <w:t>:</w:t>
        </w:r>
      </w:ins>
      <w:ins w:id="614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Erro na chamada em </w:t>
      </w:r>
      <w:del w:id="615" w:author="Microsoft Word" w:date="2025-05-04T11:03:00Z" w16du:dateUtc="2025-05-04T14:03:00Z">
        <w:r>
          <w:delText>`</w:delText>
        </w:r>
      </w:del>
      <w:r w:rsidR="00016684" w:rsidRPr="00016684">
        <w:t>mainCaseFlow</w:t>
      </w:r>
      <w:del w:id="616" w:author="Microsoft Word" w:date="2025-05-03T21:19:00Z" w16du:dateUtc="2025-05-04T00:19:00Z">
        <w:r>
          <w:delText>`:</w:delText>
        </w:r>
      </w:del>
      <w:ins w:id="617" w:author="Microsoft Word" w:date="2025-05-03T21:19:00Z" w16du:dateUtc="2025-05-04T00:19:00Z">
        <w:r w:rsidR="00B67294" w:rsidRPr="00B67294">
          <w:t xml:space="preserve">: </w:t>
        </w:r>
      </w:ins>
      <w:ins w:id="618" w:author="Microsoft Word" w:date="2025-05-04T11:03:00Z" w16du:dateUtc="2025-05-04T14:03:00Z">
        <w:r w:rsidR="00016684" w:rsidRPr="00016684">
          <w:t xml:space="preserve">: </w:t>
        </w:r>
      </w:ins>
    </w:p>
    <w:p w14:paraId="6CE05259" w14:textId="17B251D4" w:rsidR="00016684" w:rsidRPr="00016684" w:rsidRDefault="002E1387" w:rsidP="00016684">
      <w:del w:id="619" w:author="Microsoft Word" w:date="2025-05-04T11:03:00Z" w16du:dateUtc="2025-05-04T14:03:00Z">
        <w:r>
          <w:delText xml:space="preserve">     ```</w:delText>
        </w:r>
      </w:del>
      <w:r w:rsidR="00016684" w:rsidRPr="00016684">
        <w:t>javascript</w:t>
      </w:r>
    </w:p>
    <w:p w14:paraId="74C412BF" w14:textId="24070B73" w:rsidR="00B67294" w:rsidRPr="00B67294" w:rsidRDefault="002E1387" w:rsidP="00B67294">
      <w:pPr>
        <w:rPr>
          <w:ins w:id="620" w:author="Microsoft Word" w:date="2025-05-03T21:19:00Z" w16du:dateUtc="2025-05-04T00:19:00Z"/>
        </w:rPr>
      </w:pPr>
      <w:del w:id="621" w:author="Microsoft Word" w:date="2025-05-03T21:19:00Z" w16du:dateUtc="2025-05-04T00:19:00Z">
        <w:r>
          <w:delText xml:space="preserve">     </w:delText>
        </w:r>
      </w:del>
      <w:ins w:id="622" w:author="Microsoft Word" w:date="2025-05-03T21:19:00Z" w16du:dateUtc="2025-05-04T00:19:00Z">
        <w:r w:rsidR="00B67294" w:rsidRPr="00B67294">
          <w:t>Copiar</w:t>
        </w:r>
      </w:ins>
    </w:p>
    <w:p w14:paraId="6BD08019" w14:textId="77777777" w:rsidR="00016684" w:rsidRPr="00016684" w:rsidRDefault="00016684" w:rsidP="00016684">
      <w:pPr>
        <w:rPr>
          <w:ins w:id="623" w:author="Microsoft Word" w:date="2025-05-04T11:03:00Z" w16du:dateUtc="2025-05-04T14:03:00Z"/>
        </w:rPr>
      </w:pPr>
      <w:ins w:id="624" w:author="Microsoft Word" w:date="2025-05-04T11:03:00Z" w16du:dateUtc="2025-05-04T14:03:00Z">
        <w:r w:rsidRPr="00016684">
          <w:t>Copiar</w:t>
        </w:r>
      </w:ins>
    </w:p>
    <w:p w14:paraId="21101151" w14:textId="77777777" w:rsidR="00016684" w:rsidRPr="00016684" w:rsidRDefault="00016684" w:rsidP="00016684">
      <w:r w:rsidRPr="00016684">
        <w:t>technicalReport = await callBotAPI("redator", initialInput, null, user_id, clientIdToLink, attendanceId);</w:t>
      </w:r>
    </w:p>
    <w:p w14:paraId="3D4F0ED9" w14:textId="77777777" w:rsidR="002E1387" w:rsidRDefault="002E1387" w:rsidP="002E1387">
      <w:pPr>
        <w:rPr>
          <w:del w:id="625" w:author="Microsoft Word" w:date="2025-05-04T11:03:00Z" w16du:dateUtc="2025-05-04T14:03:00Z"/>
        </w:rPr>
      </w:pPr>
      <w:del w:id="626" w:author="Microsoft Word" w:date="2025-05-04T11:03:00Z" w16du:dateUtc="2025-05-04T14:03:00Z">
        <w:r>
          <w:delText xml:space="preserve">     ```</w:delText>
        </w:r>
      </w:del>
    </w:p>
    <w:p w14:paraId="00750182" w14:textId="2EF9DF80" w:rsidR="00016684" w:rsidRPr="00016684" w:rsidRDefault="002E1387" w:rsidP="00016684">
      <w:pPr>
        <w:numPr>
          <w:ilvl w:val="1"/>
          <w:numId w:val="21"/>
        </w:numPr>
      </w:pPr>
      <w:del w:id="627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Solução</w:t>
      </w:r>
      <w:del w:id="628" w:author="Microsoft Word" w:date="2025-05-03T21:19:00Z" w16du:dateUtc="2025-05-04T00:19:00Z">
        <w:r>
          <w:delText>**:</w:delText>
        </w:r>
      </w:del>
      <w:ins w:id="629" w:author="Microsoft Word" w:date="2025-05-03T21:19:00Z" w16du:dateUtc="2025-05-04T00:19:00Z">
        <w:r w:rsidR="00B67294" w:rsidRPr="00B67294">
          <w:t xml:space="preserve">: </w:t>
        </w:r>
      </w:ins>
      <w:ins w:id="630" w:author="Microsoft Word" w:date="2025-05-04T11:03:00Z" w16du:dateUtc="2025-05-04T14:03:00Z">
        <w:r w:rsidR="00016684" w:rsidRPr="00016684">
          <w:t xml:space="preserve">: </w:t>
        </w:r>
      </w:ins>
    </w:p>
    <w:p w14:paraId="23C78ABB" w14:textId="42FFEECB" w:rsidR="00016684" w:rsidRPr="00016684" w:rsidRDefault="002E1387" w:rsidP="00016684">
      <w:pPr>
        <w:numPr>
          <w:ilvl w:val="2"/>
          <w:numId w:val="21"/>
        </w:numPr>
      </w:pPr>
      <w:del w:id="631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Corrigida a ordem dos parâmetros em </w:t>
      </w:r>
      <w:del w:id="632" w:author="Microsoft Word" w:date="2025-05-04T11:03:00Z" w16du:dateUtc="2025-05-04T14:03:00Z">
        <w:r>
          <w:delText>`</w:delText>
        </w:r>
      </w:del>
      <w:r w:rsidR="00016684" w:rsidRPr="00016684">
        <w:t>chat.js</w:t>
      </w:r>
      <w:del w:id="633" w:author="Microsoft Word" w:date="2025-05-03T21:19:00Z" w16du:dateUtc="2025-05-04T00:19:00Z">
        <w:r>
          <w:delText>`:</w:delText>
        </w:r>
      </w:del>
      <w:ins w:id="634" w:author="Microsoft Word" w:date="2025-05-03T21:19:00Z" w16du:dateUtc="2025-05-04T00:19:00Z">
        <w:r w:rsidR="00B67294" w:rsidRPr="00B67294">
          <w:t xml:space="preserve">: </w:t>
        </w:r>
      </w:ins>
      <w:ins w:id="635" w:author="Microsoft Word" w:date="2025-05-04T11:03:00Z" w16du:dateUtc="2025-05-04T14:03:00Z">
        <w:r w:rsidR="00016684" w:rsidRPr="00016684">
          <w:t xml:space="preserve">: </w:t>
        </w:r>
      </w:ins>
    </w:p>
    <w:p w14:paraId="3921EBBF" w14:textId="6F78AB8C" w:rsidR="00016684" w:rsidRPr="00016684" w:rsidRDefault="002E1387" w:rsidP="00016684">
      <w:del w:id="636" w:author="Microsoft Word" w:date="2025-05-04T11:03:00Z" w16du:dateUtc="2025-05-04T14:03:00Z">
        <w:r>
          <w:delText xml:space="preserve">       ```</w:delText>
        </w:r>
      </w:del>
      <w:r w:rsidR="00016684" w:rsidRPr="00016684">
        <w:t>javascript</w:t>
      </w:r>
    </w:p>
    <w:p w14:paraId="655DCC1F" w14:textId="52129D49" w:rsidR="00B67294" w:rsidRPr="00B67294" w:rsidRDefault="002E1387" w:rsidP="00B67294">
      <w:pPr>
        <w:rPr>
          <w:ins w:id="637" w:author="Microsoft Word" w:date="2025-05-03T21:19:00Z" w16du:dateUtc="2025-05-04T00:19:00Z"/>
        </w:rPr>
      </w:pPr>
      <w:del w:id="638" w:author="Microsoft Word" w:date="2025-05-03T21:19:00Z" w16du:dateUtc="2025-05-04T00:19:00Z">
        <w:r>
          <w:delText xml:space="preserve">       </w:delText>
        </w:r>
      </w:del>
      <w:ins w:id="639" w:author="Microsoft Word" w:date="2025-05-03T21:19:00Z" w16du:dateUtc="2025-05-04T00:19:00Z">
        <w:r w:rsidR="00B67294" w:rsidRPr="00B67294">
          <w:t>Copiar</w:t>
        </w:r>
      </w:ins>
    </w:p>
    <w:p w14:paraId="7225C608" w14:textId="77777777" w:rsidR="00016684" w:rsidRPr="00016684" w:rsidRDefault="00016684" w:rsidP="00016684">
      <w:pPr>
        <w:rPr>
          <w:ins w:id="640" w:author="Microsoft Word" w:date="2025-05-04T11:03:00Z" w16du:dateUtc="2025-05-04T14:03:00Z"/>
        </w:rPr>
      </w:pPr>
      <w:ins w:id="641" w:author="Microsoft Word" w:date="2025-05-04T11:03:00Z" w16du:dateUtc="2025-05-04T14:03:00Z">
        <w:r w:rsidRPr="00016684">
          <w:t>Copiar</w:t>
        </w:r>
      </w:ins>
    </w:p>
    <w:p w14:paraId="5A6CBF97" w14:textId="77777777" w:rsidR="00016684" w:rsidRPr="00016684" w:rsidRDefault="00016684" w:rsidP="00016684">
      <w:r w:rsidRPr="00016684">
        <w:t>technicalReport = await callBotAPI("redator", initialInput, null, clientIdToLink, attendanceId);</w:t>
      </w:r>
    </w:p>
    <w:p w14:paraId="2F28ED5D" w14:textId="77777777" w:rsidR="002E1387" w:rsidRDefault="002E1387" w:rsidP="002E1387">
      <w:pPr>
        <w:rPr>
          <w:del w:id="642" w:author="Microsoft Word" w:date="2025-05-04T11:03:00Z" w16du:dateUtc="2025-05-04T14:03:00Z"/>
        </w:rPr>
      </w:pPr>
      <w:del w:id="643" w:author="Microsoft Word" w:date="2025-05-04T11:03:00Z" w16du:dateUtc="2025-05-04T14:03:00Z">
        <w:r>
          <w:delText xml:space="preserve">       ```</w:delText>
        </w:r>
      </w:del>
    </w:p>
    <w:p w14:paraId="18FEE723" w14:textId="035A16D8" w:rsidR="00016684" w:rsidRPr="00016684" w:rsidRDefault="002E1387" w:rsidP="00016684">
      <w:pPr>
        <w:numPr>
          <w:ilvl w:val="2"/>
          <w:numId w:val="21"/>
        </w:numPr>
      </w:pPr>
      <w:del w:id="644" w:author="Microsoft Word" w:date="2025-05-04T11:03:00Z" w16du:dateUtc="2025-05-04T14:03:00Z">
        <w:r>
          <w:delText xml:space="preserve">     - </w:delText>
        </w:r>
      </w:del>
      <w:r w:rsidR="00016684" w:rsidRPr="00016684">
        <w:t>Adicionado log para depuração:</w:t>
      </w:r>
      <w:ins w:id="645" w:author="Microsoft Word" w:date="2025-05-03T21:19:00Z" w16du:dateUtc="2025-05-04T00:19:00Z">
        <w:r w:rsidR="00016684" w:rsidRPr="00016684">
          <w:t xml:space="preserve"> </w:t>
        </w:r>
      </w:ins>
    </w:p>
    <w:p w14:paraId="05F5F70B" w14:textId="322B0F0C" w:rsidR="00016684" w:rsidRPr="00016684" w:rsidRDefault="002E1387" w:rsidP="00016684">
      <w:del w:id="646" w:author="Microsoft Word" w:date="2025-05-04T11:03:00Z" w16du:dateUtc="2025-05-04T14:03:00Z">
        <w:r>
          <w:delText xml:space="preserve">       ```</w:delText>
        </w:r>
      </w:del>
      <w:r w:rsidR="00016684" w:rsidRPr="00016684">
        <w:t>javascript</w:t>
      </w:r>
    </w:p>
    <w:p w14:paraId="481325DB" w14:textId="62CEEF30" w:rsidR="00B67294" w:rsidRPr="00B67294" w:rsidRDefault="002E1387" w:rsidP="00B67294">
      <w:pPr>
        <w:rPr>
          <w:ins w:id="647" w:author="Microsoft Word" w:date="2025-05-03T21:19:00Z" w16du:dateUtc="2025-05-04T00:19:00Z"/>
        </w:rPr>
      </w:pPr>
      <w:del w:id="648" w:author="Microsoft Word" w:date="2025-05-03T21:19:00Z" w16du:dateUtc="2025-05-04T00:19:00Z">
        <w:r>
          <w:delText xml:space="preserve">       </w:delText>
        </w:r>
      </w:del>
      <w:ins w:id="649" w:author="Microsoft Word" w:date="2025-05-03T21:19:00Z" w16du:dateUtc="2025-05-04T00:19:00Z">
        <w:r w:rsidR="00B67294" w:rsidRPr="00B67294">
          <w:t>Copiar</w:t>
        </w:r>
      </w:ins>
    </w:p>
    <w:p w14:paraId="105F3CD9" w14:textId="77777777" w:rsidR="00016684" w:rsidRPr="00016684" w:rsidRDefault="00016684" w:rsidP="00016684">
      <w:pPr>
        <w:rPr>
          <w:ins w:id="650" w:author="Microsoft Word" w:date="2025-05-04T11:03:00Z" w16du:dateUtc="2025-05-04T14:03:00Z"/>
        </w:rPr>
      </w:pPr>
      <w:ins w:id="651" w:author="Microsoft Word" w:date="2025-05-04T11:03:00Z" w16du:dateUtc="2025-05-04T14:03:00Z">
        <w:r w:rsidRPr="00016684">
          <w:t>Copiar</w:t>
        </w:r>
      </w:ins>
    </w:p>
    <w:p w14:paraId="21A019A1" w14:textId="77777777" w:rsidR="00016684" w:rsidRPr="00016684" w:rsidRDefault="00016684" w:rsidP="00016684">
      <w:r w:rsidRPr="00016684">
        <w:t>console.log('Chamando callBotAPI para redator:', { initialInput, user_id, clientIdToLink, attendanceId });</w:t>
      </w:r>
    </w:p>
    <w:p w14:paraId="37BAFC40" w14:textId="77777777" w:rsidR="002E1387" w:rsidRDefault="002E1387" w:rsidP="002E1387">
      <w:pPr>
        <w:rPr>
          <w:del w:id="652" w:author="Microsoft Word" w:date="2025-05-04T11:03:00Z" w16du:dateUtc="2025-05-04T14:03:00Z"/>
        </w:rPr>
      </w:pPr>
      <w:del w:id="653" w:author="Microsoft Word" w:date="2025-05-04T11:03:00Z" w16du:dateUtc="2025-05-04T14:03:00Z">
        <w:r>
          <w:delText xml:space="preserve">       ```</w:delText>
        </w:r>
      </w:del>
    </w:p>
    <w:p w14:paraId="1603EB84" w14:textId="38ED0A23" w:rsidR="00016684" w:rsidRPr="00016684" w:rsidRDefault="002E1387" w:rsidP="00016684">
      <w:pPr>
        <w:numPr>
          <w:ilvl w:val="1"/>
          <w:numId w:val="21"/>
        </w:numPr>
      </w:pPr>
      <w:del w:id="654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Resultado</w:t>
      </w:r>
      <w:del w:id="655" w:author="Microsoft Word" w:date="2025-05-03T21:19:00Z" w16du:dateUtc="2025-05-04T00:19:00Z">
        <w:r>
          <w:delText>**:</w:delText>
        </w:r>
      </w:del>
      <w:ins w:id="656" w:author="Microsoft Word" w:date="2025-05-03T21:19:00Z" w16du:dateUtc="2025-05-04T00:19:00Z">
        <w:r w:rsidR="00B67294" w:rsidRPr="00B67294">
          <w:t>:</w:t>
        </w:r>
      </w:ins>
      <w:ins w:id="657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A chamada à API </w:t>
      </w:r>
      <w:del w:id="658" w:author="Microsoft Word" w:date="2025-05-03T21:19:00Z" w16du:dateUtc="2025-05-04T00:19:00Z">
        <w:r>
          <w:delText>`/</w:delText>
        </w:r>
      </w:del>
      <w:ins w:id="659" w:author="Microsoft Word" w:date="2025-05-03T21:19:00Z" w16du:dateUtc="2025-05-04T00:19:00Z">
        <w:r w:rsidR="00B67294" w:rsidRPr="00B67294">
          <w:t>/</w:t>
        </w:r>
      </w:ins>
      <w:ins w:id="660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661" w:author="Microsoft Word" w:date="2025-05-04T11:03:00Z" w16du:dateUtc="2025-05-04T14:03:00Z">
        <w:r>
          <w:delText>`</w:delText>
        </w:r>
      </w:del>
      <w:r w:rsidR="00016684" w:rsidRPr="00016684">
        <w:t xml:space="preserve"> foi bem-sucedida, permitindo o fluxo completo de análise jurídica (Redator → Médico → Estrategista → Supervisor).</w:t>
      </w:r>
    </w:p>
    <w:p w14:paraId="2F6ED902" w14:textId="78AAC531" w:rsidR="00016684" w:rsidRPr="00016684" w:rsidRDefault="002E1387" w:rsidP="00016684">
      <w:pPr>
        <w:numPr>
          <w:ilvl w:val="0"/>
          <w:numId w:val="21"/>
        </w:numPr>
      </w:pPr>
      <w:del w:id="662" w:author="Microsoft Word" w:date="2025-05-04T11:03:00Z" w16du:dateUtc="2025-05-04T14:03:00Z">
        <w:r>
          <w:delText>3. **</w:delText>
        </w:r>
      </w:del>
      <w:r w:rsidR="00016684" w:rsidRPr="00016684">
        <w:rPr>
          <w:b/>
          <w:bCs/>
        </w:rPr>
        <w:t>Validação do Fluxo Completo</w:t>
      </w:r>
      <w:del w:id="663" w:author="Microsoft Word" w:date="2025-05-03T21:19:00Z" w16du:dateUtc="2025-05-04T00:19:00Z">
        <w:r>
          <w:delText>**:</w:delText>
        </w:r>
      </w:del>
      <w:ins w:id="664" w:author="Microsoft Word" w:date="2025-05-03T21:19:00Z" w16du:dateUtc="2025-05-04T00:19:00Z">
        <w:r w:rsidR="00B67294" w:rsidRPr="00B67294">
          <w:t xml:space="preserve">: </w:t>
        </w:r>
      </w:ins>
      <w:ins w:id="665" w:author="Microsoft Word" w:date="2025-05-04T11:03:00Z" w16du:dateUtc="2025-05-04T14:03:00Z">
        <w:r w:rsidR="00016684" w:rsidRPr="00016684">
          <w:t xml:space="preserve">: </w:t>
        </w:r>
      </w:ins>
    </w:p>
    <w:p w14:paraId="4A87E217" w14:textId="4A5BD8E5" w:rsidR="00016684" w:rsidRPr="00016684" w:rsidRDefault="002E1387" w:rsidP="00016684">
      <w:pPr>
        <w:numPr>
          <w:ilvl w:val="1"/>
          <w:numId w:val="21"/>
        </w:numPr>
      </w:pPr>
      <w:del w:id="666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Teste Realizado</w:t>
      </w:r>
      <w:del w:id="667" w:author="Microsoft Word" w:date="2025-05-03T21:19:00Z" w16du:dateUtc="2025-05-04T00:19:00Z">
        <w:r>
          <w:delText>**:</w:delText>
        </w:r>
      </w:del>
      <w:ins w:id="668" w:author="Microsoft Word" w:date="2025-05-03T21:19:00Z" w16du:dateUtc="2025-05-04T00:19:00Z">
        <w:r w:rsidR="00B67294" w:rsidRPr="00B67294">
          <w:t xml:space="preserve">: </w:t>
        </w:r>
      </w:ins>
      <w:ins w:id="669" w:author="Microsoft Word" w:date="2025-05-04T11:03:00Z" w16du:dateUtc="2025-05-04T14:03:00Z">
        <w:r w:rsidR="00016684" w:rsidRPr="00016684">
          <w:t xml:space="preserve">: </w:t>
        </w:r>
      </w:ins>
    </w:p>
    <w:p w14:paraId="59F96751" w14:textId="409C98D7" w:rsidR="00016684" w:rsidRPr="00016684" w:rsidRDefault="002E1387" w:rsidP="00016684">
      <w:pPr>
        <w:numPr>
          <w:ilvl w:val="2"/>
          <w:numId w:val="21"/>
        </w:numPr>
      </w:pPr>
      <w:del w:id="670" w:author="Microsoft Word" w:date="2025-05-04T11:03:00Z" w16du:dateUtc="2025-05-04T14:03:00Z">
        <w:r>
          <w:lastRenderedPageBreak/>
          <w:delText xml:space="preserve">     - </w:delText>
        </w:r>
      </w:del>
      <w:r w:rsidR="00016684" w:rsidRPr="00016684">
        <w:t>Iniciada uma análise para o cliente "PAULO HENRIQUE GONÇALVES" com o caso "dor lombar baixa CID-10 M54, incapacidade desde jan/2024".</w:t>
      </w:r>
    </w:p>
    <w:p w14:paraId="4FFD7BE5" w14:textId="52A04D2A" w:rsidR="00016684" w:rsidRPr="00016684" w:rsidRDefault="002E1387" w:rsidP="00016684">
      <w:pPr>
        <w:numPr>
          <w:ilvl w:val="2"/>
          <w:numId w:val="21"/>
        </w:numPr>
      </w:pPr>
      <w:del w:id="671" w:author="Microsoft Word" w:date="2025-05-04T11:03:00Z" w16du:dateUtc="2025-05-04T14:03:00Z">
        <w:r>
          <w:delText xml:space="preserve">     - </w:delText>
        </w:r>
      </w:del>
      <w:r w:rsidR="00016684" w:rsidRPr="00016684">
        <w:t>O fluxo foi executado com sucesso, gerando:</w:t>
      </w:r>
      <w:ins w:id="672" w:author="Microsoft Word" w:date="2025-05-03T21:19:00Z" w16du:dateUtc="2025-05-04T00:19:00Z">
        <w:r w:rsidR="00016684" w:rsidRPr="00016684">
          <w:t xml:space="preserve"> </w:t>
        </w:r>
      </w:ins>
    </w:p>
    <w:p w14:paraId="4A86E87E" w14:textId="6ABD3506" w:rsidR="00016684" w:rsidRPr="00016684" w:rsidRDefault="002E1387" w:rsidP="00016684">
      <w:pPr>
        <w:numPr>
          <w:ilvl w:val="3"/>
          <w:numId w:val="21"/>
        </w:numPr>
      </w:pPr>
      <w:del w:id="673" w:author="Microsoft Word" w:date="2025-05-04T11:03:00Z" w16du:dateUtc="2025-05-04T14:03:00Z">
        <w:r>
          <w:delText xml:space="preserve">       - </w:delText>
        </w:r>
      </w:del>
      <w:r w:rsidR="00016684" w:rsidRPr="00016684">
        <w:t>Relatório técnico do Redator (Log 3).</w:t>
      </w:r>
    </w:p>
    <w:p w14:paraId="3491FD9F" w14:textId="77A80F2D" w:rsidR="00016684" w:rsidRPr="00016684" w:rsidRDefault="002E1387" w:rsidP="00016684">
      <w:pPr>
        <w:numPr>
          <w:ilvl w:val="3"/>
          <w:numId w:val="21"/>
        </w:numPr>
      </w:pPr>
      <w:del w:id="674" w:author="Microsoft Word" w:date="2025-05-04T11:03:00Z" w16du:dateUtc="2025-05-04T14:03:00Z">
        <w:r>
          <w:delText xml:space="preserve">       - </w:delText>
        </w:r>
      </w:del>
      <w:r w:rsidR="00016684" w:rsidRPr="00016684">
        <w:t>Análise médica do Médico (Log 5).</w:t>
      </w:r>
    </w:p>
    <w:p w14:paraId="5FBB7A0D" w14:textId="055B360D" w:rsidR="00016684" w:rsidRPr="00016684" w:rsidRDefault="002E1387" w:rsidP="00016684">
      <w:pPr>
        <w:numPr>
          <w:ilvl w:val="3"/>
          <w:numId w:val="21"/>
        </w:numPr>
      </w:pPr>
      <w:del w:id="675" w:author="Microsoft Word" w:date="2025-05-04T11:03:00Z" w16du:dateUtc="2025-05-04T14:03:00Z">
        <w:r>
          <w:delText xml:space="preserve">       - </w:delText>
        </w:r>
      </w:del>
      <w:r w:rsidR="00016684" w:rsidRPr="00016684">
        <w:t>Análise estratégica do Estrategista (Log 7).</w:t>
      </w:r>
    </w:p>
    <w:p w14:paraId="364634E4" w14:textId="17353836" w:rsidR="00016684" w:rsidRPr="00016684" w:rsidRDefault="002E1387" w:rsidP="00016684">
      <w:pPr>
        <w:numPr>
          <w:ilvl w:val="3"/>
          <w:numId w:val="21"/>
        </w:numPr>
      </w:pPr>
      <w:del w:id="676" w:author="Microsoft Word" w:date="2025-05-04T11:03:00Z" w16du:dateUtc="2025-05-04T14:03:00Z">
        <w:r>
          <w:delText xml:space="preserve">       - </w:delText>
        </w:r>
      </w:del>
      <w:r w:rsidR="00016684" w:rsidRPr="00016684">
        <w:t>Relatório final do Redator (Log 9).</w:t>
      </w:r>
    </w:p>
    <w:p w14:paraId="3E67E572" w14:textId="6FBA3EE4" w:rsidR="00016684" w:rsidRPr="00016684" w:rsidRDefault="002E1387" w:rsidP="00016684">
      <w:pPr>
        <w:numPr>
          <w:ilvl w:val="3"/>
          <w:numId w:val="21"/>
        </w:numPr>
      </w:pPr>
      <w:del w:id="677" w:author="Microsoft Word" w:date="2025-05-04T11:03:00Z" w16du:dateUtc="2025-05-04T14:03:00Z">
        <w:r>
          <w:delText xml:space="preserve">       - </w:delText>
        </w:r>
      </w:del>
      <w:r w:rsidR="00016684" w:rsidRPr="00016684">
        <w:t>Resposta final consolidada do Supervisor (Log 11).</w:t>
      </w:r>
    </w:p>
    <w:p w14:paraId="32DA1F5B" w14:textId="570B9169" w:rsidR="00016684" w:rsidRPr="00016684" w:rsidRDefault="002E1387" w:rsidP="00016684">
      <w:pPr>
        <w:numPr>
          <w:ilvl w:val="1"/>
          <w:numId w:val="21"/>
        </w:numPr>
      </w:pPr>
      <w:del w:id="678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Logs do Backend</w:t>
      </w:r>
      <w:del w:id="679" w:author="Microsoft Word" w:date="2025-05-03T21:19:00Z" w16du:dateUtc="2025-05-04T00:19:00Z">
        <w:r>
          <w:delText>**:</w:delText>
        </w:r>
      </w:del>
      <w:ins w:id="680" w:author="Microsoft Word" w:date="2025-05-03T21:19:00Z" w16du:dateUtc="2025-05-04T00:19:00Z">
        <w:r w:rsidR="00B67294" w:rsidRPr="00B67294">
          <w:t xml:space="preserve">: </w:t>
        </w:r>
      </w:ins>
      <w:ins w:id="681" w:author="Microsoft Word" w:date="2025-05-04T11:03:00Z" w16du:dateUtc="2025-05-04T14:03:00Z">
        <w:r w:rsidR="00016684" w:rsidRPr="00016684">
          <w:t xml:space="preserve">: </w:t>
        </w:r>
      </w:ins>
    </w:p>
    <w:p w14:paraId="74F1B0D6" w14:textId="71D6483A" w:rsidR="00016684" w:rsidRPr="00016684" w:rsidRDefault="002E1387" w:rsidP="00016684">
      <w:pPr>
        <w:numPr>
          <w:ilvl w:val="2"/>
          <w:numId w:val="21"/>
        </w:numPr>
      </w:pPr>
      <w:del w:id="682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Confirmada a vinculação correta do </w:t>
      </w:r>
      <w:del w:id="683" w:author="Microsoft Word" w:date="2025-05-04T11:03:00Z" w16du:dateUtc="2025-05-04T14:03:00Z">
        <w:r>
          <w:delText>`</w:delText>
        </w:r>
      </w:del>
      <w:r w:rsidR="00016684" w:rsidRPr="00016684">
        <w:t>client_id</w:t>
      </w:r>
      <w:del w:id="684" w:author="Microsoft Word" w:date="2025-05-03T21:19:00Z" w16du:dateUtc="2025-05-04T00:19:00Z">
        <w:r>
          <w:delText>` (`</w:delText>
        </w:r>
      </w:del>
      <w:ins w:id="685" w:author="Microsoft Word" w:date="2025-05-03T21:19:00Z" w16du:dateUtc="2025-05-04T00:19:00Z">
        <w:r w:rsidR="00B67294" w:rsidRPr="00B67294">
          <w:t xml:space="preserve"> (</w:t>
        </w:r>
      </w:ins>
      <w:ins w:id="686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client_1746308221062_6csvs</w:t>
      </w:r>
      <w:del w:id="687" w:author="Microsoft Word" w:date="2025-05-03T21:19:00Z" w16du:dateUtc="2025-05-04T00:19:00Z">
        <w:r>
          <w:delText>`)</w:delText>
        </w:r>
      </w:del>
      <w:ins w:id="688" w:author="Microsoft Word" w:date="2025-05-03T21:19:00Z" w16du:dateUtc="2025-05-04T00:19:00Z">
        <w:r w:rsidR="00B67294" w:rsidRPr="00B67294">
          <w:t>)</w:t>
        </w:r>
      </w:ins>
      <w:ins w:id="689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e </w:t>
      </w:r>
      <w:del w:id="690" w:author="Microsoft Word" w:date="2025-05-04T11:03:00Z" w16du:dateUtc="2025-05-04T14:03:00Z">
        <w:r>
          <w:delText>`</w:delText>
        </w:r>
      </w:del>
      <w:r w:rsidR="00016684" w:rsidRPr="00016684">
        <w:t>attendance_id</w:t>
      </w:r>
      <w:del w:id="691" w:author="Microsoft Word" w:date="2025-05-03T21:19:00Z" w16du:dateUtc="2025-05-04T00:19:00Z">
        <w:r>
          <w:delText>` (`</w:delText>
        </w:r>
      </w:del>
      <w:ins w:id="692" w:author="Microsoft Word" w:date="2025-05-03T21:19:00Z" w16du:dateUtc="2025-05-04T00:19:00Z">
        <w:r w:rsidR="00B67294" w:rsidRPr="00B67294">
          <w:t xml:space="preserve"> (</w:t>
        </w:r>
      </w:ins>
      <w:ins w:id="693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attendance_1746313026885_5d4no</w:t>
      </w:r>
      <w:del w:id="694" w:author="Microsoft Word" w:date="2025-05-03T21:19:00Z" w16du:dateUtc="2025-05-04T00:19:00Z">
        <w:r>
          <w:delText>`)</w:delText>
        </w:r>
      </w:del>
      <w:ins w:id="695" w:author="Microsoft Word" w:date="2025-05-03T21:19:00Z" w16du:dateUtc="2025-05-04T00:19:00Z">
        <w:r w:rsidR="00B67294" w:rsidRPr="00B67294">
          <w:t>)</w:t>
        </w:r>
      </w:ins>
      <w:ins w:id="696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na tabela </w:t>
      </w:r>
      <w:del w:id="697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698" w:author="Microsoft Word" w:date="2025-05-03T21:19:00Z" w16du:dateUtc="2025-05-04T00:19:00Z">
        <w:r>
          <w:delText>`.</w:delText>
        </w:r>
      </w:del>
      <w:ins w:id="699" w:author="Microsoft Word" w:date="2025-05-03T21:19:00Z" w16du:dateUtc="2025-05-04T00:19:00Z">
        <w:r w:rsidR="00B67294" w:rsidRPr="00B67294">
          <w:t>.</w:t>
        </w:r>
      </w:ins>
      <w:ins w:id="700" w:author="Microsoft Word" w:date="2025-05-04T11:03:00Z" w16du:dateUtc="2025-05-04T14:03:00Z">
        <w:r w:rsidR="00016684" w:rsidRPr="00016684">
          <w:t>.</w:t>
        </w:r>
      </w:ins>
    </w:p>
    <w:p w14:paraId="7719E638" w14:textId="449DC62A" w:rsidR="00016684" w:rsidRPr="00016684" w:rsidRDefault="002E1387" w:rsidP="00016684">
      <w:pPr>
        <w:numPr>
          <w:ilvl w:val="2"/>
          <w:numId w:val="21"/>
        </w:numPr>
      </w:pPr>
      <w:del w:id="701" w:author="Microsoft Word" w:date="2025-05-04T11:03:00Z" w16du:dateUtc="2025-05-04T14:03:00Z">
        <w:r>
          <w:delText xml:space="preserve">     - </w:delText>
        </w:r>
      </w:del>
      <w:r w:rsidR="00016684" w:rsidRPr="00016684">
        <w:t>Resposta bem-sucedida da OpenAI (status 200).</w:t>
      </w:r>
    </w:p>
    <w:p w14:paraId="37A1E283" w14:textId="73C82514" w:rsidR="00016684" w:rsidRPr="00016684" w:rsidRDefault="002E1387" w:rsidP="00016684">
      <w:pPr>
        <w:numPr>
          <w:ilvl w:val="1"/>
          <w:numId w:val="21"/>
        </w:numPr>
      </w:pPr>
      <w:del w:id="702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Logs do Frontend</w:t>
      </w:r>
      <w:del w:id="703" w:author="Microsoft Word" w:date="2025-05-03T21:19:00Z" w16du:dateUtc="2025-05-04T00:19:00Z">
        <w:r>
          <w:delText>**:</w:delText>
        </w:r>
      </w:del>
      <w:ins w:id="704" w:author="Microsoft Word" w:date="2025-05-03T21:19:00Z" w16du:dateUtc="2025-05-04T00:19:00Z">
        <w:r w:rsidR="00B67294" w:rsidRPr="00B67294">
          <w:t xml:space="preserve">: </w:t>
        </w:r>
      </w:ins>
      <w:ins w:id="705" w:author="Microsoft Word" w:date="2025-05-04T11:03:00Z" w16du:dateUtc="2025-05-04T14:03:00Z">
        <w:r w:rsidR="00016684" w:rsidRPr="00016684">
          <w:t xml:space="preserve">: </w:t>
        </w:r>
      </w:ins>
    </w:p>
    <w:p w14:paraId="587B9248" w14:textId="604358B7" w:rsidR="00016684" w:rsidRPr="00016684" w:rsidRDefault="002E1387" w:rsidP="00016684">
      <w:pPr>
        <w:numPr>
          <w:ilvl w:val="2"/>
          <w:numId w:val="21"/>
        </w:numPr>
      </w:pPr>
      <w:del w:id="706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Todos os logs foram exibidos corretamente em </w:t>
      </w:r>
      <w:del w:id="707" w:author="Microsoft Word" w:date="2025-05-03T21:19:00Z" w16du:dateUtc="2025-05-04T00:19:00Z">
        <w:r>
          <w:delText>`#</w:delText>
        </w:r>
      </w:del>
      <w:ins w:id="708" w:author="Microsoft Word" w:date="2025-05-03T21:19:00Z" w16du:dateUtc="2025-05-04T00:19:00Z">
        <w:r w:rsidR="00B67294" w:rsidRPr="00B67294">
          <w:t>#</w:t>
        </w:r>
      </w:ins>
      <w:ins w:id="709" w:author="Microsoft Word" w:date="2025-05-04T11:03:00Z" w16du:dateUtc="2025-05-04T14:03:00Z">
        <w:r w:rsidR="00016684" w:rsidRPr="00016684">
          <w:t>#</w:t>
        </w:r>
      </w:ins>
      <w:r w:rsidR="00016684" w:rsidRPr="00016684">
        <w:t>logsIndividuais</w:t>
      </w:r>
      <w:del w:id="710" w:author="Microsoft Word" w:date="2025-05-03T21:19:00Z" w16du:dateUtc="2025-05-04T00:19:00Z">
        <w:r>
          <w:delText>`,</w:delText>
        </w:r>
      </w:del>
      <w:ins w:id="711" w:author="Microsoft Word" w:date="2025-05-03T21:19:00Z" w16du:dateUtc="2025-05-04T00:19:00Z">
        <w:r w:rsidR="00B67294" w:rsidRPr="00B67294">
          <w:t>,</w:t>
        </w:r>
      </w:ins>
      <w:ins w:id="712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com interações do usuário e respostas dos bots.</w:t>
      </w:r>
    </w:p>
    <w:p w14:paraId="17A7B411" w14:textId="12AF466A" w:rsidR="00016684" w:rsidRPr="00016684" w:rsidRDefault="002E1387" w:rsidP="00016684">
      <w:pPr>
        <w:numPr>
          <w:ilvl w:val="1"/>
          <w:numId w:val="21"/>
        </w:numPr>
      </w:pPr>
      <w:del w:id="713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Resultado</w:t>
      </w:r>
      <w:del w:id="714" w:author="Microsoft Word" w:date="2025-05-03T21:19:00Z" w16du:dateUtc="2025-05-04T00:19:00Z">
        <w:r>
          <w:delText>**:</w:delText>
        </w:r>
      </w:del>
      <w:ins w:id="715" w:author="Microsoft Word" w:date="2025-05-03T21:19:00Z" w16du:dateUtc="2025-05-04T00:19:00Z">
        <w:r w:rsidR="00B67294" w:rsidRPr="00B67294">
          <w:t>:</w:t>
        </w:r>
      </w:ins>
      <w:ins w:id="716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O fluxo principal de análise jurídica está funcionando perfeitamente, com integração completa entre frontend, backend, banco de dados, e API da OpenAI.</w:t>
      </w:r>
    </w:p>
    <w:p w14:paraId="17B3B6D6" w14:textId="692D137E" w:rsidR="00016684" w:rsidRPr="00016684" w:rsidRDefault="002E1387" w:rsidP="00016684">
      <w:pPr>
        <w:numPr>
          <w:ilvl w:val="0"/>
          <w:numId w:val="21"/>
        </w:numPr>
      </w:pPr>
      <w:del w:id="717" w:author="Microsoft Word" w:date="2025-05-04T11:03:00Z" w16du:dateUtc="2025-05-04T14:03:00Z">
        <w:r>
          <w:delText>4. **</w:delText>
        </w:r>
      </w:del>
      <w:r w:rsidR="00016684" w:rsidRPr="00016684">
        <w:rPr>
          <w:b/>
          <w:bCs/>
        </w:rPr>
        <w:t>Outras Atividades Mencionadas no Documento</w:t>
      </w:r>
      <w:del w:id="718" w:author="Microsoft Word" w:date="2025-05-03T21:19:00Z" w16du:dateUtc="2025-05-04T00:19:00Z">
        <w:r>
          <w:delText>**:</w:delText>
        </w:r>
      </w:del>
      <w:ins w:id="719" w:author="Microsoft Word" w:date="2025-05-03T21:19:00Z" w16du:dateUtc="2025-05-04T00:19:00Z">
        <w:r w:rsidR="00B67294" w:rsidRPr="00B67294">
          <w:t xml:space="preserve">: </w:t>
        </w:r>
      </w:ins>
      <w:ins w:id="720" w:author="Microsoft Word" w:date="2025-05-04T11:03:00Z" w16du:dateUtc="2025-05-04T14:03:00Z">
        <w:r w:rsidR="00016684" w:rsidRPr="00016684">
          <w:t xml:space="preserve">: </w:t>
        </w:r>
      </w:ins>
    </w:p>
    <w:p w14:paraId="6479EE3B" w14:textId="0151B174" w:rsidR="00016684" w:rsidRPr="00016684" w:rsidRDefault="002E1387" w:rsidP="00016684">
      <w:pPr>
        <w:numPr>
          <w:ilvl w:val="1"/>
          <w:numId w:val="21"/>
        </w:numPr>
      </w:pPr>
      <w:del w:id="721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 xml:space="preserve">Correções em </w:t>
      </w:r>
      <w:del w:id="722" w:author="Microsoft Word" w:date="2025-05-04T11:03:00Z" w16du:dateUtc="2025-05-04T14:03:00Z">
        <w:r>
          <w:delText>`</w:delText>
        </w:r>
      </w:del>
      <w:r w:rsidR="00016684" w:rsidRPr="00016684">
        <w:rPr>
          <w:b/>
          <w:bCs/>
        </w:rPr>
        <w:t>client-sessions.js</w:t>
      </w:r>
      <w:del w:id="723" w:author="Microsoft Word" w:date="2025-05-03T21:19:00Z" w16du:dateUtc="2025-05-04T00:19:00Z">
        <w:r>
          <w:delText>`**:</w:delText>
        </w:r>
      </w:del>
      <w:ins w:id="724" w:author="Microsoft Word" w:date="2025-05-03T21:19:00Z" w16du:dateUtc="2025-05-04T00:19:00Z">
        <w:r w:rsidR="00B67294" w:rsidRPr="00B67294">
          <w:t xml:space="preserve">: </w:t>
        </w:r>
      </w:ins>
      <w:ins w:id="725" w:author="Microsoft Word" w:date="2025-05-04T11:03:00Z" w16du:dateUtc="2025-05-04T14:03:00Z">
        <w:r w:rsidR="00016684" w:rsidRPr="00016684">
          <w:t xml:space="preserve">: </w:t>
        </w:r>
      </w:ins>
    </w:p>
    <w:p w14:paraId="34B53A01" w14:textId="3611591A" w:rsidR="00016684" w:rsidRPr="00016684" w:rsidRDefault="002E1387" w:rsidP="00016684">
      <w:pPr>
        <w:numPr>
          <w:ilvl w:val="2"/>
          <w:numId w:val="21"/>
        </w:numPr>
      </w:pPr>
      <w:del w:id="726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Resolvido </w:t>
      </w:r>
      <w:del w:id="727" w:author="Microsoft Word" w:date="2025-05-04T11:03:00Z" w16du:dateUtc="2025-05-04T14:03:00Z">
        <w:r>
          <w:delText>`</w:delText>
        </w:r>
      </w:del>
      <w:r w:rsidR="00016684" w:rsidRPr="00016684">
        <w:t>SyntaxError</w:t>
      </w:r>
      <w:del w:id="728" w:author="Microsoft Word" w:date="2025-05-04T11:03:00Z" w16du:dateUtc="2025-05-04T14:03:00Z">
        <w:r>
          <w:delText>`</w:delText>
        </w:r>
      </w:del>
      <w:r w:rsidR="00016684" w:rsidRPr="00016684">
        <w:t xml:space="preserve"> (falta de </w:t>
      </w:r>
      <w:del w:id="729" w:author="Microsoft Word" w:date="2025-05-04T11:03:00Z" w16du:dateUtc="2025-05-04T14:03:00Z">
        <w:r>
          <w:delText>`</w:delText>
        </w:r>
      </w:del>
      <w:r w:rsidR="00016684" w:rsidRPr="00016684">
        <w:t>catch</w:t>
      </w:r>
      <w:del w:id="730" w:author="Microsoft Word" w:date="2025-05-03T21:19:00Z" w16du:dateUtc="2025-05-04T00:19:00Z">
        <w:r>
          <w:delText>`)</w:delText>
        </w:r>
      </w:del>
      <w:ins w:id="731" w:author="Microsoft Word" w:date="2025-05-03T21:19:00Z" w16du:dateUtc="2025-05-04T00:19:00Z">
        <w:r w:rsidR="00B67294" w:rsidRPr="00B67294">
          <w:t>)</w:t>
        </w:r>
      </w:ins>
      <w:ins w:id="732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e </w:t>
      </w:r>
      <w:del w:id="733" w:author="Microsoft Word" w:date="2025-05-04T11:03:00Z" w16du:dateUtc="2025-05-04T14:03:00Z">
        <w:r>
          <w:delText>`</w:delText>
        </w:r>
      </w:del>
      <w:r w:rsidR="00016684" w:rsidRPr="00016684">
        <w:t>TypeError</w:t>
      </w:r>
      <w:del w:id="734" w:author="Microsoft Word" w:date="2025-05-03T21:19:00Z" w16du:dateUtc="2025-05-04T00:19:00Z">
        <w:r>
          <w:delText>` (`</w:delText>
        </w:r>
      </w:del>
      <w:ins w:id="735" w:author="Microsoft Word" w:date="2025-05-03T21:19:00Z" w16du:dateUtc="2025-05-04T00:19:00Z">
        <w:r w:rsidR="00B67294" w:rsidRPr="00B67294">
          <w:t xml:space="preserve"> (</w:t>
        </w:r>
      </w:ins>
      <w:ins w:id="736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escapeHtml</w:t>
      </w:r>
      <w:del w:id="737" w:author="Microsoft Word" w:date="2025-05-04T11:03:00Z" w16du:dateUtc="2025-05-04T14:03:00Z">
        <w:r>
          <w:delText>`</w:delText>
        </w:r>
      </w:del>
      <w:r w:rsidR="00016684" w:rsidRPr="00016684">
        <w:t xml:space="preserve"> com valores </w:t>
      </w:r>
      <w:del w:id="738" w:author="Microsoft Word" w:date="2025-05-04T11:03:00Z" w16du:dateUtc="2025-05-04T14:03:00Z">
        <w:r>
          <w:delText>`</w:delText>
        </w:r>
      </w:del>
      <w:r w:rsidR="00016684" w:rsidRPr="00016684">
        <w:t>null</w:t>
      </w:r>
      <w:del w:id="739" w:author="Microsoft Word" w:date="2025-05-03T21:19:00Z" w16du:dateUtc="2025-05-04T00:19:00Z">
        <w:r>
          <w:delText>`)</w:delText>
        </w:r>
      </w:del>
      <w:ins w:id="740" w:author="Microsoft Word" w:date="2025-05-03T21:19:00Z" w16du:dateUtc="2025-05-04T00:19:00Z">
        <w:r w:rsidR="00B67294" w:rsidRPr="00B67294">
          <w:t>)</w:t>
        </w:r>
      </w:ins>
      <w:ins w:id="741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em </w:t>
      </w:r>
      <w:del w:id="742" w:author="Microsoft Word" w:date="2025-05-04T11:03:00Z" w16du:dateUtc="2025-05-04T14:03:00Z">
        <w:r>
          <w:delText>`</w:delText>
        </w:r>
      </w:del>
      <w:r w:rsidR="00016684" w:rsidRPr="00016684">
        <w:t>fetchAndRenderClientSessions</w:t>
      </w:r>
      <w:del w:id="743" w:author="Microsoft Word" w:date="2025-05-03T21:19:00Z" w16du:dateUtc="2025-05-04T00:19:00Z">
        <w:r>
          <w:delText>`.</w:delText>
        </w:r>
      </w:del>
      <w:ins w:id="744" w:author="Microsoft Word" w:date="2025-05-03T21:19:00Z" w16du:dateUtc="2025-05-04T00:19:00Z">
        <w:r w:rsidR="00B67294" w:rsidRPr="00B67294">
          <w:t>.</w:t>
        </w:r>
      </w:ins>
      <w:ins w:id="745" w:author="Microsoft Word" w:date="2025-05-04T11:03:00Z" w16du:dateUtc="2025-05-04T14:03:00Z">
        <w:r w:rsidR="00016684" w:rsidRPr="00016684">
          <w:t>.</w:t>
        </w:r>
      </w:ins>
    </w:p>
    <w:p w14:paraId="277F19C6" w14:textId="5294097F" w:rsidR="00016684" w:rsidRPr="00016684" w:rsidRDefault="002E1387" w:rsidP="00016684">
      <w:pPr>
        <w:numPr>
          <w:ilvl w:val="2"/>
          <w:numId w:val="21"/>
        </w:numPr>
      </w:pPr>
      <w:del w:id="746" w:author="Microsoft Word" w:date="2025-05-04T11:03:00Z" w16du:dateUtc="2025-05-04T14:03:00Z">
        <w:r>
          <w:delText xml:space="preserve">     - </w:delText>
        </w:r>
      </w:del>
      <w:r w:rsidR="00016684" w:rsidRPr="00016684">
        <w:t>Essas correções foram realizadas antes das nossas interações, mas mencionadas no documento.</w:t>
      </w:r>
    </w:p>
    <w:p w14:paraId="520C7980" w14:textId="143D2448" w:rsidR="00016684" w:rsidRPr="00016684" w:rsidRDefault="002E1387" w:rsidP="00016684">
      <w:pPr>
        <w:numPr>
          <w:ilvl w:val="1"/>
          <w:numId w:val="21"/>
        </w:numPr>
      </w:pPr>
      <w:del w:id="747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Dashboard Básico</w:t>
      </w:r>
      <w:del w:id="748" w:author="Microsoft Word" w:date="2025-05-03T21:19:00Z" w16du:dateUtc="2025-05-04T00:19:00Z">
        <w:r>
          <w:delText>**:</w:delText>
        </w:r>
      </w:del>
      <w:ins w:id="749" w:author="Microsoft Word" w:date="2025-05-03T21:19:00Z" w16du:dateUtc="2025-05-04T00:19:00Z">
        <w:r w:rsidR="00B67294" w:rsidRPr="00B67294">
          <w:t xml:space="preserve">: </w:t>
        </w:r>
      </w:ins>
      <w:ins w:id="750" w:author="Microsoft Word" w:date="2025-05-04T11:03:00Z" w16du:dateUtc="2025-05-04T14:03:00Z">
        <w:r w:rsidR="00016684" w:rsidRPr="00016684">
          <w:t xml:space="preserve">: </w:t>
        </w:r>
      </w:ins>
    </w:p>
    <w:p w14:paraId="439E02A9" w14:textId="08A59B27" w:rsidR="00016684" w:rsidRPr="00016684" w:rsidRDefault="002E1387" w:rsidP="00016684">
      <w:pPr>
        <w:numPr>
          <w:ilvl w:val="2"/>
          <w:numId w:val="21"/>
        </w:numPr>
      </w:pPr>
      <w:del w:id="751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Criado </w:t>
      </w:r>
      <w:del w:id="752" w:author="Microsoft Word" w:date="2025-05-04T11:03:00Z" w16du:dateUtc="2025-05-04T14:03:00Z">
        <w:r>
          <w:delText>`</w:delText>
        </w:r>
      </w:del>
      <w:r w:rsidR="00016684" w:rsidRPr="00016684">
        <w:t>index.html</w:t>
      </w:r>
      <w:del w:id="753" w:author="Microsoft Word" w:date="2025-05-04T11:03:00Z" w16du:dateUtc="2025-05-04T14:03:00Z">
        <w:r>
          <w:delText>`</w:delText>
        </w:r>
      </w:del>
      <w:r w:rsidR="00016684" w:rsidRPr="00016684">
        <w:t xml:space="preserve"> como dashboard inicial com links de navegação e </w:t>
      </w:r>
      <w:del w:id="754" w:author="Microsoft Word" w:date="2025-05-04T11:03:00Z" w16du:dateUtc="2025-05-04T14:03:00Z">
        <w:r>
          <w:delText>`</w:delText>
        </w:r>
      </w:del>
      <w:r w:rsidR="00016684" w:rsidRPr="00016684">
        <w:t>index-page.js</w:t>
      </w:r>
      <w:del w:id="755" w:author="Microsoft Word" w:date="2025-05-04T11:03:00Z" w16du:dateUtc="2025-05-04T14:03:00Z">
        <w:r>
          <w:delText>`</w:delText>
        </w:r>
      </w:del>
      <w:r w:rsidR="00016684" w:rsidRPr="00016684">
        <w:t xml:space="preserve"> para autenticação/logout.</w:t>
      </w:r>
    </w:p>
    <w:p w14:paraId="1FD8DB19" w14:textId="543DD519" w:rsidR="00016684" w:rsidRPr="00016684" w:rsidRDefault="002E1387" w:rsidP="00016684">
      <w:pPr>
        <w:numPr>
          <w:ilvl w:val="2"/>
          <w:numId w:val="21"/>
        </w:numPr>
      </w:pPr>
      <w:del w:id="756" w:author="Microsoft Word" w:date="2025-05-04T11:03:00Z" w16du:dateUtc="2025-05-04T14:03:00Z">
        <w:r>
          <w:lastRenderedPageBreak/>
          <w:delText xml:space="preserve">     - </w:delText>
        </w:r>
      </w:del>
      <w:r w:rsidR="00016684" w:rsidRPr="00016684">
        <w:t>Não implementado o dashboard proposto em React (artefato ID: 9da3bba6-df34-4f29-89e7-25de268eba92).</w:t>
      </w:r>
    </w:p>
    <w:p w14:paraId="5D5A0F6B" w14:textId="6325072E" w:rsidR="00016684" w:rsidRPr="00016684" w:rsidRDefault="002E1387" w:rsidP="00016684">
      <w:pPr>
        <w:numPr>
          <w:ilvl w:val="1"/>
          <w:numId w:val="21"/>
        </w:numPr>
      </w:pPr>
      <w:del w:id="757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Teste Parcial</w:t>
      </w:r>
      <w:del w:id="758" w:author="Microsoft Word" w:date="2025-05-03T21:19:00Z" w16du:dateUtc="2025-05-04T00:19:00Z">
        <w:r>
          <w:delText>**:</w:delText>
        </w:r>
      </w:del>
      <w:ins w:id="759" w:author="Microsoft Word" w:date="2025-05-03T21:19:00Z" w16du:dateUtc="2025-05-04T00:19:00Z">
        <w:r w:rsidR="00B67294" w:rsidRPr="00B67294">
          <w:t xml:space="preserve">: </w:t>
        </w:r>
      </w:ins>
      <w:ins w:id="760" w:author="Microsoft Word" w:date="2025-05-04T11:03:00Z" w16du:dateUtc="2025-05-04T14:03:00Z">
        <w:r w:rsidR="00016684" w:rsidRPr="00016684">
          <w:t xml:space="preserve">: </w:t>
        </w:r>
      </w:ins>
    </w:p>
    <w:p w14:paraId="630E64B2" w14:textId="1E916D85" w:rsidR="00016684" w:rsidRPr="00016684" w:rsidRDefault="002E1387" w:rsidP="00016684">
      <w:pPr>
        <w:numPr>
          <w:ilvl w:val="2"/>
          <w:numId w:val="21"/>
        </w:numPr>
      </w:pPr>
      <w:del w:id="761" w:author="Microsoft Word" w:date="2025-05-04T11:03:00Z" w16du:dateUtc="2025-05-04T14:03:00Z">
        <w:r>
          <w:delText xml:space="preserve">     - </w:delText>
        </w:r>
      </w:del>
      <w:r w:rsidR="00016684" w:rsidRPr="00016684">
        <w:t>Confirmada a vinculação cliente-sessão via logs do backend, mas o teste completo (incluindo recarregamento da página) não foi mencionado.</w:t>
      </w:r>
    </w:p>
    <w:p w14:paraId="3A39DEED" w14:textId="4C2339D1" w:rsidR="00016684" w:rsidRPr="00016684" w:rsidRDefault="002E1387" w:rsidP="00016684">
      <w:del w:id="762" w:author="Microsoft Word" w:date="2025-05-04T11:03:00Z" w16du:dateUtc="2025-05-04T14:03:00Z">
        <w:r>
          <w:delText>**</w:delText>
        </w:r>
      </w:del>
      <w:r w:rsidR="00016684" w:rsidRPr="00016684">
        <w:rPr>
          <w:b/>
          <w:bCs/>
        </w:rPr>
        <w:t>Pendências Identificadas Hoje</w:t>
      </w:r>
      <w:del w:id="763" w:author="Microsoft Word" w:date="2025-05-03T21:19:00Z" w16du:dateUtc="2025-05-04T00:19:00Z">
        <w:r>
          <w:delText>**:</w:delText>
        </w:r>
      </w:del>
      <w:ins w:id="764" w:author="Microsoft Word" w:date="2025-05-03T21:19:00Z" w16du:dateUtc="2025-05-04T00:19:00Z">
        <w:r w:rsidR="00B67294" w:rsidRPr="00B67294">
          <w:t>:</w:t>
        </w:r>
      </w:ins>
      <w:ins w:id="765" w:author="Microsoft Word" w:date="2025-05-04T11:03:00Z" w16du:dateUtc="2025-05-04T14:03:00Z">
        <w:r w:rsidR="00016684" w:rsidRPr="00016684">
          <w:t>:</w:t>
        </w:r>
      </w:ins>
    </w:p>
    <w:p w14:paraId="5929F0E7" w14:textId="7E6DF118" w:rsidR="00016684" w:rsidRPr="00016684" w:rsidRDefault="002E1387" w:rsidP="00016684">
      <w:pPr>
        <w:numPr>
          <w:ilvl w:val="0"/>
          <w:numId w:val="22"/>
        </w:numPr>
      </w:pPr>
      <w:del w:id="766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Teste Completo do Fluxo</w:t>
      </w:r>
      <w:del w:id="767" w:author="Microsoft Word" w:date="2025-05-03T21:19:00Z" w16du:dateUtc="2025-05-04T00:19:00Z">
        <w:r>
          <w:delText>**:</w:delText>
        </w:r>
      </w:del>
      <w:ins w:id="768" w:author="Microsoft Word" w:date="2025-05-03T21:19:00Z" w16du:dateUtc="2025-05-04T00:19:00Z">
        <w:r w:rsidR="00B67294" w:rsidRPr="00B67294">
          <w:t xml:space="preserve">: </w:t>
        </w:r>
      </w:ins>
      <w:ins w:id="769" w:author="Microsoft Word" w:date="2025-05-04T11:03:00Z" w16du:dateUtc="2025-05-04T14:03:00Z">
        <w:r w:rsidR="00016684" w:rsidRPr="00016684">
          <w:t xml:space="preserve">: </w:t>
        </w:r>
      </w:ins>
    </w:p>
    <w:p w14:paraId="390BC0B5" w14:textId="5AC734AE" w:rsidR="00016684" w:rsidRPr="00016684" w:rsidRDefault="002E1387" w:rsidP="00016684">
      <w:pPr>
        <w:numPr>
          <w:ilvl w:val="1"/>
          <w:numId w:val="22"/>
        </w:numPr>
      </w:pPr>
      <w:del w:id="770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Ainda não foi confirmado se o teste de recarregar </w:t>
      </w:r>
      <w:del w:id="771" w:author="Microsoft Word" w:date="2025-05-04T11:03:00Z" w16du:dateUtc="2025-05-04T14:03:00Z">
        <w:r>
          <w:delText>`</w:delText>
        </w:r>
      </w:del>
      <w:r w:rsidR="00016684" w:rsidRPr="00016684">
        <w:t>chat.html</w:t>
      </w:r>
      <w:del w:id="772" w:author="Microsoft Word" w:date="2025-05-04T11:03:00Z" w16du:dateUtc="2025-05-04T14:03:00Z">
        <w:r>
          <w:delText>`</w:delText>
        </w:r>
      </w:del>
      <w:r w:rsidR="00016684" w:rsidRPr="00016684">
        <w:t xml:space="preserve"> restaura a sessão vinculada ao cliente corretamente.</w:t>
      </w:r>
    </w:p>
    <w:p w14:paraId="12ECC416" w14:textId="273CE6EE" w:rsidR="00016684" w:rsidRPr="00016684" w:rsidRDefault="002E1387" w:rsidP="00016684">
      <w:pPr>
        <w:numPr>
          <w:ilvl w:val="0"/>
          <w:numId w:val="22"/>
        </w:numPr>
      </w:pPr>
      <w:del w:id="773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Dashboard Completo</w:t>
      </w:r>
      <w:del w:id="774" w:author="Microsoft Word" w:date="2025-05-03T21:19:00Z" w16du:dateUtc="2025-05-04T00:19:00Z">
        <w:r>
          <w:delText>**:</w:delText>
        </w:r>
      </w:del>
      <w:ins w:id="775" w:author="Microsoft Word" w:date="2025-05-03T21:19:00Z" w16du:dateUtc="2025-05-04T00:19:00Z">
        <w:r w:rsidR="00B67294" w:rsidRPr="00B67294">
          <w:t xml:space="preserve">: </w:t>
        </w:r>
      </w:ins>
      <w:ins w:id="776" w:author="Microsoft Word" w:date="2025-05-04T11:03:00Z" w16du:dateUtc="2025-05-04T14:03:00Z">
        <w:r w:rsidR="00016684" w:rsidRPr="00016684">
          <w:t xml:space="preserve">: </w:t>
        </w:r>
      </w:ins>
    </w:p>
    <w:p w14:paraId="202B3BCA" w14:textId="66740BA1" w:rsidR="00016684" w:rsidRPr="00016684" w:rsidRDefault="002E1387" w:rsidP="00016684">
      <w:pPr>
        <w:numPr>
          <w:ilvl w:val="1"/>
          <w:numId w:val="22"/>
        </w:numPr>
      </w:pPr>
      <w:del w:id="777" w:author="Microsoft Word" w:date="2025-05-04T11:03:00Z" w16du:dateUtc="2025-05-04T14:03:00Z">
        <w:r>
          <w:delText xml:space="preserve">  - </w:delText>
        </w:r>
      </w:del>
      <w:r w:rsidR="00016684" w:rsidRPr="00016684">
        <w:t>O dashboard atual é básico (links de navegação). A versão em React com seções detalhadas (notificações, clientes, casos) está pendente.</w:t>
      </w:r>
    </w:p>
    <w:p w14:paraId="35A165E9" w14:textId="0CEF1128" w:rsidR="00016684" w:rsidRPr="00016684" w:rsidRDefault="002E1387" w:rsidP="00016684">
      <w:pPr>
        <w:numPr>
          <w:ilvl w:val="0"/>
          <w:numId w:val="22"/>
        </w:numPr>
      </w:pPr>
      <w:del w:id="778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Gerenciamento de Múltiplas Sessões</w:t>
      </w:r>
      <w:del w:id="779" w:author="Microsoft Word" w:date="2025-05-03T21:19:00Z" w16du:dateUtc="2025-05-04T00:19:00Z">
        <w:r>
          <w:delText>**:</w:delText>
        </w:r>
      </w:del>
      <w:ins w:id="780" w:author="Microsoft Word" w:date="2025-05-03T21:19:00Z" w16du:dateUtc="2025-05-04T00:19:00Z">
        <w:r w:rsidR="00B67294" w:rsidRPr="00B67294">
          <w:t xml:space="preserve">: </w:t>
        </w:r>
      </w:ins>
      <w:ins w:id="781" w:author="Microsoft Word" w:date="2025-05-04T11:03:00Z" w16du:dateUtc="2025-05-04T14:03:00Z">
        <w:r w:rsidR="00016684" w:rsidRPr="00016684">
          <w:t xml:space="preserve">: </w:t>
        </w:r>
      </w:ins>
    </w:p>
    <w:p w14:paraId="0BCF77F6" w14:textId="4A71F410" w:rsidR="00016684" w:rsidRPr="00016684" w:rsidRDefault="002E1387" w:rsidP="00016684">
      <w:pPr>
        <w:numPr>
          <w:ilvl w:val="1"/>
          <w:numId w:val="22"/>
        </w:numPr>
      </w:pPr>
      <w:del w:id="782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A UI para listar e selecionar sessões anteriores (integrada a </w:t>
      </w:r>
      <w:del w:id="783" w:author="Microsoft Word" w:date="2025-05-04T11:03:00Z" w16du:dateUtc="2025-05-04T14:03:00Z">
        <w:r>
          <w:delText>`</w:delText>
        </w:r>
      </w:del>
      <w:r w:rsidR="00016684" w:rsidRPr="00016684">
        <w:t>client-sessions.html</w:t>
      </w:r>
      <w:del w:id="784" w:author="Microsoft Word" w:date="2025-05-04T11:03:00Z" w16du:dateUtc="2025-05-04T14:03:00Z">
        <w:r>
          <w:delText>`</w:delText>
        </w:r>
      </w:del>
      <w:r w:rsidR="00016684" w:rsidRPr="00016684">
        <w:t xml:space="preserve"> ou </w:t>
      </w:r>
      <w:del w:id="785" w:author="Microsoft Word" w:date="2025-05-04T11:03:00Z" w16du:dateUtc="2025-05-04T14:03:00Z">
        <w:r>
          <w:delText>`</w:delText>
        </w:r>
      </w:del>
      <w:r w:rsidR="00016684" w:rsidRPr="00016684">
        <w:t>index.html</w:t>
      </w:r>
      <w:del w:id="786" w:author="Microsoft Word" w:date="2025-05-03T21:19:00Z" w16du:dateUtc="2025-05-04T00:19:00Z">
        <w:r>
          <w:delText>`)</w:delText>
        </w:r>
      </w:del>
      <w:ins w:id="787" w:author="Microsoft Word" w:date="2025-05-03T21:19:00Z" w16du:dateUtc="2025-05-04T00:19:00Z">
        <w:r w:rsidR="00B67294" w:rsidRPr="00B67294">
          <w:t>)</w:t>
        </w:r>
      </w:ins>
      <w:ins w:id="788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não foi implementada.</w:t>
      </w:r>
    </w:p>
    <w:p w14:paraId="3139C374" w14:textId="10ACDD10" w:rsidR="00016684" w:rsidRPr="00016684" w:rsidRDefault="002E1387" w:rsidP="00016684">
      <w:pPr>
        <w:numPr>
          <w:ilvl w:val="0"/>
          <w:numId w:val="22"/>
        </w:numPr>
      </w:pPr>
      <w:del w:id="789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Refinamento de Papéis/Permissões</w:t>
      </w:r>
      <w:del w:id="790" w:author="Microsoft Word" w:date="2025-05-03T21:19:00Z" w16du:dateUtc="2025-05-04T00:19:00Z">
        <w:r>
          <w:delText>**:</w:delText>
        </w:r>
      </w:del>
      <w:ins w:id="791" w:author="Microsoft Word" w:date="2025-05-03T21:19:00Z" w16du:dateUtc="2025-05-04T00:19:00Z">
        <w:r w:rsidR="00B67294" w:rsidRPr="00B67294">
          <w:t xml:space="preserve">: </w:t>
        </w:r>
      </w:ins>
      <w:ins w:id="792" w:author="Microsoft Word" w:date="2025-05-04T11:03:00Z" w16du:dateUtc="2025-05-04T14:03:00Z">
        <w:r w:rsidR="00016684" w:rsidRPr="00016684">
          <w:t xml:space="preserve">: </w:t>
        </w:r>
      </w:ins>
    </w:p>
    <w:p w14:paraId="100BFDA1" w14:textId="52A95AB8" w:rsidR="00016684" w:rsidRPr="00016684" w:rsidRDefault="002E1387" w:rsidP="00016684">
      <w:pPr>
        <w:numPr>
          <w:ilvl w:val="1"/>
          <w:numId w:val="22"/>
        </w:numPr>
      </w:pPr>
      <w:del w:id="793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Não há controle de acesso granular baseado em </w:t>
      </w:r>
      <w:del w:id="794" w:author="Microsoft Word" w:date="2025-05-04T11:03:00Z" w16du:dateUtc="2025-05-04T14:03:00Z">
        <w:r>
          <w:delText>`</w:delText>
        </w:r>
      </w:del>
      <w:r w:rsidR="00016684" w:rsidRPr="00016684">
        <w:t>role</w:t>
      </w:r>
      <w:del w:id="795" w:author="Microsoft Word" w:date="2025-05-04T11:03:00Z" w16du:dateUtc="2025-05-04T14:03:00Z">
        <w:r>
          <w:delText>`</w:delText>
        </w:r>
      </w:del>
      <w:r w:rsidR="00016684" w:rsidRPr="00016684">
        <w:t xml:space="preserve"> (Master vs. Auxiliar).</w:t>
      </w:r>
    </w:p>
    <w:p w14:paraId="370DBDB7" w14:textId="460A2F9E" w:rsidR="00016684" w:rsidRPr="00016684" w:rsidRDefault="002E1387" w:rsidP="00016684">
      <w:pPr>
        <w:numPr>
          <w:ilvl w:val="0"/>
          <w:numId w:val="22"/>
        </w:numPr>
      </w:pPr>
      <w:del w:id="796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Funcionalidades Futuras</w:t>
      </w:r>
      <w:del w:id="797" w:author="Microsoft Word" w:date="2025-05-03T21:19:00Z" w16du:dateUtc="2025-05-04T00:19:00Z">
        <w:r>
          <w:delText>**:</w:delText>
        </w:r>
      </w:del>
      <w:ins w:id="798" w:author="Microsoft Word" w:date="2025-05-03T21:19:00Z" w16du:dateUtc="2025-05-04T00:19:00Z">
        <w:r w:rsidR="00B67294" w:rsidRPr="00B67294">
          <w:t xml:space="preserve">: </w:t>
        </w:r>
      </w:ins>
      <w:ins w:id="799" w:author="Microsoft Word" w:date="2025-05-04T11:03:00Z" w16du:dateUtc="2025-05-04T14:03:00Z">
        <w:r w:rsidR="00016684" w:rsidRPr="00016684">
          <w:t xml:space="preserve">: </w:t>
        </w:r>
      </w:ins>
    </w:p>
    <w:p w14:paraId="2533E01C" w14:textId="0FD19406" w:rsidR="00016684" w:rsidRPr="00016684" w:rsidRDefault="002E1387" w:rsidP="00016684">
      <w:pPr>
        <w:numPr>
          <w:ilvl w:val="1"/>
          <w:numId w:val="22"/>
        </w:numPr>
      </w:pPr>
      <w:del w:id="800" w:author="Microsoft Word" w:date="2025-05-04T11:03:00Z" w16du:dateUtc="2025-05-04T14:03:00Z">
        <w:r>
          <w:delText xml:space="preserve">  - </w:delText>
        </w:r>
      </w:del>
      <w:r w:rsidR="00016684" w:rsidRPr="00016684">
        <w:t>Gestão de documentos, prazos, editor de peças jurídicas, OCR, e transcrição de áudios estão planejadas, mas não iniciadas.</w:t>
      </w:r>
    </w:p>
    <w:p w14:paraId="00ADE9FA" w14:textId="77777777" w:rsidR="002E1387" w:rsidRDefault="002E1387" w:rsidP="002E1387">
      <w:pPr>
        <w:rPr>
          <w:del w:id="801" w:author="Microsoft Word" w:date="2025-05-04T11:03:00Z" w16du:dateUtc="2025-05-04T14:03:00Z"/>
        </w:rPr>
      </w:pPr>
      <w:del w:id="802" w:author="Microsoft Word" w:date="2025-05-04T11:03:00Z" w16du:dateUtc="2025-05-04T14:03:00Z">
        <w:r>
          <w:delText>---</w:delText>
        </w:r>
      </w:del>
    </w:p>
    <w:p w14:paraId="522968B7" w14:textId="30AEA459" w:rsidR="00B67294" w:rsidRPr="00B67294" w:rsidRDefault="002E1387" w:rsidP="00B67294">
      <w:pPr>
        <w:rPr>
          <w:ins w:id="803" w:author="Microsoft Word" w:date="2025-05-03T21:19:00Z" w16du:dateUtc="2025-05-04T00:19:00Z"/>
        </w:rPr>
      </w:pPr>
      <w:del w:id="804" w:author="Microsoft Word" w:date="2025-05-03T21:19:00Z" w16du:dateUtc="2025-05-04T00:19:00Z">
        <w:r>
          <w:delText>### **</w:delText>
        </w:r>
      </w:del>
      <w:ins w:id="805" w:author="Microsoft Word" w:date="2025-05-03T21:19:00Z" w16du:dateUtc="2025-05-04T00:19:00Z">
        <w:r w:rsidR="00767E17">
          <w:pict w14:anchorId="2439D132">
            <v:rect id="_x0000_i1030" style="width:0;height:1.5pt" o:hralign="center" o:hrstd="t" o:hr="t" fillcolor="#a0a0a0" stroked="f"/>
          </w:pict>
        </w:r>
      </w:ins>
    </w:p>
    <w:p w14:paraId="57875939" w14:textId="77777777" w:rsidR="00016684" w:rsidRPr="00016684" w:rsidRDefault="00767E17" w:rsidP="00016684">
      <w:pPr>
        <w:rPr>
          <w:ins w:id="806" w:author="Microsoft Word" w:date="2025-05-04T11:03:00Z" w16du:dateUtc="2025-05-04T14:03:00Z"/>
        </w:rPr>
      </w:pPr>
      <w:r>
        <w:pict w14:anchorId="2DB95796">
          <v:rect id="_x0000_i1026" style="width:0;height:1.5pt" o:hralign="center" o:hrstd="t" o:hr="t" fillcolor="#a0a0a0" stroked="f"/>
        </w:pict>
      </w:r>
    </w:p>
    <w:p w14:paraId="19A30674" w14:textId="76285290" w:rsidR="00016684" w:rsidRPr="00016684" w:rsidRDefault="00016684" w:rsidP="00016684">
      <w:pPr>
        <w:rPr>
          <w:b/>
          <w:bCs/>
        </w:rPr>
      </w:pPr>
      <w:r w:rsidRPr="00016684">
        <w:rPr>
          <w:b/>
          <w:bCs/>
        </w:rPr>
        <w:t>3. Arquitetura Técnica do Sistema (03/05/2025</w:t>
      </w:r>
      <w:del w:id="807" w:author="Microsoft Word" w:date="2025-05-03T21:19:00Z" w16du:dateUtc="2025-05-04T00:19:00Z">
        <w:r w:rsidR="002E1387">
          <w:delText>)**</w:delText>
        </w:r>
      </w:del>
      <w:ins w:id="808" w:author="Microsoft Word" w:date="2025-05-03T21:19:00Z" w16du:dateUtc="2025-05-04T00:19:00Z">
        <w:r w:rsidR="00B67294" w:rsidRPr="00B67294">
          <w:rPr>
            <w:b/>
            <w:bCs/>
          </w:rPr>
          <w:t>)</w:t>
        </w:r>
      </w:ins>
      <w:ins w:id="809" w:author="Microsoft Word" w:date="2025-05-04T11:03:00Z" w16du:dateUtc="2025-05-04T14:03:00Z">
        <w:r w:rsidRPr="00016684">
          <w:rPr>
            <w:b/>
            <w:bCs/>
          </w:rPr>
          <w:t>)</w:t>
        </w:r>
      </w:ins>
    </w:p>
    <w:p w14:paraId="1E3B5F0B" w14:textId="03F45AD9" w:rsidR="00016684" w:rsidRPr="00016684" w:rsidRDefault="00016684" w:rsidP="00016684">
      <w:r w:rsidRPr="00016684">
        <w:t xml:space="preserve">A seguir, detalho a arquitetura técnica do sistema </w:t>
      </w:r>
      <w:del w:id="810" w:author="Microsoft Word" w:date="2025-05-04T11:03:00Z" w16du:dateUtc="2025-05-04T14:03:00Z">
        <w:r w:rsidR="002E1387">
          <w:delText>**</w:delText>
        </w:r>
      </w:del>
      <w:r w:rsidRPr="00016684">
        <w:rPr>
          <w:b/>
          <w:bCs/>
        </w:rPr>
        <w:t>Égide Jurídico</w:t>
      </w:r>
      <w:del w:id="811" w:author="Microsoft Word" w:date="2025-05-04T11:03:00Z" w16du:dateUtc="2025-05-04T14:03:00Z">
        <w:r w:rsidR="002E1387">
          <w:delText>**</w:delText>
        </w:r>
      </w:del>
      <w:r w:rsidRPr="00016684">
        <w:t xml:space="preserve"> na data de hoje, incluindo o que está funcionando, os fluxos implementados, os arquivos relevantes, e uma visão geral para referência futura.</w:t>
      </w:r>
    </w:p>
    <w:p w14:paraId="66B9E6BC" w14:textId="504DE61C" w:rsidR="00016684" w:rsidRPr="00016684" w:rsidRDefault="002E1387" w:rsidP="00016684">
      <w:pPr>
        <w:rPr>
          <w:b/>
          <w:bCs/>
        </w:rPr>
      </w:pPr>
      <w:del w:id="812" w:author="Microsoft Word" w:date="2025-05-04T11:03:00Z" w16du:dateUtc="2025-05-04T14:03:00Z">
        <w:r>
          <w:delText>#### **</w:delText>
        </w:r>
      </w:del>
      <w:r w:rsidR="00016684" w:rsidRPr="00016684">
        <w:rPr>
          <w:b/>
          <w:bCs/>
        </w:rPr>
        <w:t>Visão Geral</w:t>
      </w:r>
      <w:del w:id="813" w:author="Microsoft Word" w:date="2025-05-04T11:03:00Z" w16du:dateUtc="2025-05-04T14:03:00Z">
        <w:r>
          <w:delText>**</w:delText>
        </w:r>
      </w:del>
    </w:p>
    <w:p w14:paraId="04D5ADEA" w14:textId="5781B19D" w:rsidR="00016684" w:rsidRPr="00016684" w:rsidRDefault="002E1387" w:rsidP="00016684">
      <w:pPr>
        <w:numPr>
          <w:ilvl w:val="0"/>
          <w:numId w:val="23"/>
        </w:numPr>
      </w:pPr>
      <w:del w:id="814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Tipo</w:t>
      </w:r>
      <w:del w:id="815" w:author="Microsoft Word" w:date="2025-05-03T21:19:00Z" w16du:dateUtc="2025-05-04T00:19:00Z">
        <w:r>
          <w:delText>**:</w:delText>
        </w:r>
      </w:del>
      <w:ins w:id="816" w:author="Microsoft Word" w:date="2025-05-03T21:19:00Z" w16du:dateUtc="2025-05-04T00:19:00Z">
        <w:r w:rsidR="00B67294" w:rsidRPr="00B67294">
          <w:t>:</w:t>
        </w:r>
      </w:ins>
      <w:ins w:id="817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Aplicação web moderna com arquitetura cliente-servidor.</w:t>
      </w:r>
    </w:p>
    <w:p w14:paraId="147DA7E7" w14:textId="2587AE07" w:rsidR="00016684" w:rsidRPr="00016684" w:rsidRDefault="002E1387" w:rsidP="00016684">
      <w:pPr>
        <w:numPr>
          <w:ilvl w:val="0"/>
          <w:numId w:val="23"/>
        </w:numPr>
      </w:pPr>
      <w:del w:id="818" w:author="Microsoft Word" w:date="2025-05-04T11:03:00Z" w16du:dateUtc="2025-05-04T14:03:00Z">
        <w:r>
          <w:lastRenderedPageBreak/>
          <w:delText>- **</w:delText>
        </w:r>
      </w:del>
      <w:r w:rsidR="00016684" w:rsidRPr="00016684">
        <w:rPr>
          <w:b/>
          <w:bCs/>
        </w:rPr>
        <w:t>Objetivo</w:t>
      </w:r>
      <w:del w:id="819" w:author="Microsoft Word" w:date="2025-05-03T21:19:00Z" w16du:dateUtc="2025-05-04T00:19:00Z">
        <w:r>
          <w:delText>**:</w:delText>
        </w:r>
      </w:del>
      <w:ins w:id="820" w:author="Microsoft Word" w:date="2025-05-03T21:19:00Z" w16du:dateUtc="2025-05-04T00:19:00Z">
        <w:r w:rsidR="00B67294" w:rsidRPr="00B67294">
          <w:t>:</w:t>
        </w:r>
      </w:ins>
      <w:ins w:id="821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Automatizar e otimizar a análise jurídica, com foco inicial em Direito Previdenciário, através de uma plataforma integrada que utiliza IA (OpenAI GPT-4o) para gerar relatórios e análises.</w:t>
      </w:r>
    </w:p>
    <w:p w14:paraId="339EFDBE" w14:textId="612BFBC9" w:rsidR="00016684" w:rsidRPr="00016684" w:rsidRDefault="002E1387" w:rsidP="00016684">
      <w:pPr>
        <w:numPr>
          <w:ilvl w:val="0"/>
          <w:numId w:val="23"/>
        </w:numPr>
      </w:pPr>
      <w:del w:id="822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Público-Alvo</w:t>
      </w:r>
      <w:del w:id="823" w:author="Microsoft Word" w:date="2025-05-03T21:19:00Z" w16du:dateUtc="2025-05-04T00:19:00Z">
        <w:r>
          <w:delText>**:</w:delText>
        </w:r>
      </w:del>
      <w:ins w:id="824" w:author="Microsoft Word" w:date="2025-05-03T21:19:00Z" w16du:dateUtc="2025-05-04T00:19:00Z">
        <w:r w:rsidR="00B67294" w:rsidRPr="00B67294">
          <w:t>:</w:t>
        </w:r>
      </w:ins>
      <w:ins w:id="825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Advogados (usuários Master) e suas equipes (Auxiliares), com interface intuitiva acessível a usuários com mínima capacitação técnica.</w:t>
      </w:r>
    </w:p>
    <w:p w14:paraId="75793E08" w14:textId="6F674587" w:rsidR="00016684" w:rsidRPr="00016684" w:rsidRDefault="002E1387" w:rsidP="00016684">
      <w:pPr>
        <w:numPr>
          <w:ilvl w:val="0"/>
          <w:numId w:val="23"/>
        </w:numPr>
      </w:pPr>
      <w:del w:id="826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Estado Atual</w:t>
      </w:r>
      <w:del w:id="827" w:author="Microsoft Word" w:date="2025-05-03T21:19:00Z" w16du:dateUtc="2025-05-04T00:19:00Z">
        <w:r>
          <w:delText>**:</w:delText>
        </w:r>
      </w:del>
      <w:ins w:id="828" w:author="Microsoft Word" w:date="2025-05-03T21:19:00Z" w16du:dateUtc="2025-05-04T00:19:00Z">
        <w:r w:rsidR="00B67294" w:rsidRPr="00B67294">
          <w:t>:</w:t>
        </w:r>
      </w:ins>
      <w:ins w:id="829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Protótipo funcional com fluxo principal de análise jurídica completo, autenticação básica, gestão de clientes/assistentes, e vinculação cliente-sessão. Funcionalidades como upload de documentos, OCR, e editor de peças estão planejadas, mas não implementadas.</w:t>
      </w:r>
    </w:p>
    <w:p w14:paraId="474DBB35" w14:textId="67E34161" w:rsidR="00016684" w:rsidRPr="00016684" w:rsidRDefault="002E1387" w:rsidP="00016684">
      <w:pPr>
        <w:rPr>
          <w:b/>
          <w:bCs/>
        </w:rPr>
      </w:pPr>
      <w:del w:id="830" w:author="Microsoft Word" w:date="2025-05-04T11:03:00Z" w16du:dateUtc="2025-05-04T14:03:00Z">
        <w:r>
          <w:delText>#### **</w:delText>
        </w:r>
      </w:del>
      <w:r w:rsidR="00016684" w:rsidRPr="00016684">
        <w:rPr>
          <w:b/>
          <w:bCs/>
        </w:rPr>
        <w:t>Componentes da Arquitetura</w:t>
      </w:r>
      <w:del w:id="831" w:author="Microsoft Word" w:date="2025-05-04T11:03:00Z" w16du:dateUtc="2025-05-04T14:03:00Z">
        <w:r>
          <w:delText>**</w:delText>
        </w:r>
      </w:del>
    </w:p>
    <w:p w14:paraId="0C13B54D" w14:textId="14501177" w:rsidR="00016684" w:rsidRPr="00016684" w:rsidRDefault="002E1387" w:rsidP="00016684">
      <w:pPr>
        <w:numPr>
          <w:ilvl w:val="0"/>
          <w:numId w:val="24"/>
        </w:numPr>
      </w:pPr>
      <w:del w:id="832" w:author="Microsoft Word" w:date="2025-05-04T11:03:00Z" w16du:dateUtc="2025-05-04T14:03:00Z">
        <w:r>
          <w:delText>1. **</w:delText>
        </w:r>
      </w:del>
      <w:r w:rsidR="00016684" w:rsidRPr="00016684">
        <w:rPr>
          <w:b/>
          <w:bCs/>
        </w:rPr>
        <w:t>Frontend</w:t>
      </w:r>
      <w:del w:id="833" w:author="Microsoft Word" w:date="2025-05-03T21:19:00Z" w16du:dateUtc="2025-05-04T00:19:00Z">
        <w:r>
          <w:delText>**:</w:delText>
        </w:r>
      </w:del>
      <w:ins w:id="834" w:author="Microsoft Word" w:date="2025-05-03T21:19:00Z" w16du:dateUtc="2025-05-04T00:19:00Z">
        <w:r w:rsidR="00B67294" w:rsidRPr="00B67294">
          <w:t xml:space="preserve">: </w:t>
        </w:r>
      </w:ins>
      <w:ins w:id="835" w:author="Microsoft Word" w:date="2025-05-04T11:03:00Z" w16du:dateUtc="2025-05-04T14:03:00Z">
        <w:r w:rsidR="00016684" w:rsidRPr="00016684">
          <w:t xml:space="preserve">: </w:t>
        </w:r>
      </w:ins>
    </w:p>
    <w:p w14:paraId="6B1F04AA" w14:textId="5EBAB2EF" w:rsidR="00016684" w:rsidRPr="00016684" w:rsidRDefault="002E1387" w:rsidP="00016684">
      <w:pPr>
        <w:numPr>
          <w:ilvl w:val="1"/>
          <w:numId w:val="24"/>
        </w:numPr>
      </w:pPr>
      <w:del w:id="836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Responsabilidade</w:t>
      </w:r>
      <w:del w:id="837" w:author="Microsoft Word" w:date="2025-05-03T21:19:00Z" w16du:dateUtc="2025-05-04T00:19:00Z">
        <w:r>
          <w:delText>**:</w:delText>
        </w:r>
      </w:del>
      <w:ins w:id="838" w:author="Microsoft Word" w:date="2025-05-03T21:19:00Z" w16du:dateUtc="2025-05-04T00:19:00Z">
        <w:r w:rsidR="00B67294" w:rsidRPr="00B67294">
          <w:t>:</w:t>
        </w:r>
      </w:ins>
      <w:ins w:id="839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Interface do usuário, captura de inputs, exibição de dados, interação com o backend via API.</w:t>
      </w:r>
    </w:p>
    <w:p w14:paraId="2002E8B8" w14:textId="3B6F5736" w:rsidR="00016684" w:rsidRPr="00016684" w:rsidRDefault="002E1387" w:rsidP="00016684">
      <w:pPr>
        <w:numPr>
          <w:ilvl w:val="1"/>
          <w:numId w:val="24"/>
        </w:numPr>
      </w:pPr>
      <w:del w:id="840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Tecnologias</w:t>
      </w:r>
      <w:del w:id="841" w:author="Microsoft Word" w:date="2025-05-03T21:19:00Z" w16du:dateUtc="2025-05-04T00:19:00Z">
        <w:r>
          <w:delText>**:</w:delText>
        </w:r>
      </w:del>
      <w:ins w:id="842" w:author="Microsoft Word" w:date="2025-05-03T21:19:00Z" w16du:dateUtc="2025-05-04T00:19:00Z">
        <w:r w:rsidR="00B67294" w:rsidRPr="00B67294">
          <w:t xml:space="preserve">: </w:t>
        </w:r>
      </w:ins>
      <w:ins w:id="843" w:author="Microsoft Word" w:date="2025-05-04T11:03:00Z" w16du:dateUtc="2025-05-04T14:03:00Z">
        <w:r w:rsidR="00016684" w:rsidRPr="00016684">
          <w:t xml:space="preserve">: </w:t>
        </w:r>
      </w:ins>
    </w:p>
    <w:p w14:paraId="2AA6912B" w14:textId="39718B09" w:rsidR="00016684" w:rsidRPr="00016684" w:rsidRDefault="002E1387" w:rsidP="00016684">
      <w:pPr>
        <w:numPr>
          <w:ilvl w:val="2"/>
          <w:numId w:val="24"/>
        </w:numPr>
      </w:pPr>
      <w:del w:id="844" w:author="Microsoft Word" w:date="2025-05-04T11:03:00Z" w16du:dateUtc="2025-05-04T14:03:00Z">
        <w:r>
          <w:delText xml:space="preserve">     - </w:delText>
        </w:r>
      </w:del>
      <w:r w:rsidR="00016684" w:rsidRPr="00016684">
        <w:t>HTML, CSS, JavaScript (ES6+).</w:t>
      </w:r>
    </w:p>
    <w:p w14:paraId="531BEC8C" w14:textId="53EF98A2" w:rsidR="00016684" w:rsidRPr="00016684" w:rsidRDefault="002E1387" w:rsidP="00016684">
      <w:pPr>
        <w:numPr>
          <w:ilvl w:val="2"/>
          <w:numId w:val="24"/>
        </w:numPr>
      </w:pPr>
      <w:del w:id="845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Vite como ferramenta de build e servidor de desenvolvimento (substituiu </w:t>
      </w:r>
      <w:del w:id="846" w:author="Microsoft Word" w:date="2025-05-04T11:03:00Z" w16du:dateUtc="2025-05-04T14:03:00Z">
        <w:r>
          <w:delText>`</w:delText>
        </w:r>
      </w:del>
      <w:r w:rsidR="00016684" w:rsidRPr="00016684">
        <w:t>http-server</w:t>
      </w:r>
      <w:del w:id="847" w:author="Microsoft Word" w:date="2025-05-03T21:19:00Z" w16du:dateUtc="2025-05-04T00:19:00Z">
        <w:r>
          <w:delText>`).</w:delText>
        </w:r>
      </w:del>
      <w:ins w:id="848" w:author="Microsoft Word" w:date="2025-05-03T21:19:00Z" w16du:dateUtc="2025-05-04T00:19:00Z">
        <w:r w:rsidR="00B67294" w:rsidRPr="00B67294">
          <w:t>).</w:t>
        </w:r>
      </w:ins>
      <w:ins w:id="849" w:author="Microsoft Word" w:date="2025-05-04T11:03:00Z" w16du:dateUtc="2025-05-04T14:03:00Z">
        <w:r w:rsidR="00016684" w:rsidRPr="00016684">
          <w:t>).</w:t>
        </w:r>
      </w:ins>
    </w:p>
    <w:p w14:paraId="714E8D19" w14:textId="29BF59D1" w:rsidR="00016684" w:rsidRPr="00016684" w:rsidRDefault="002E1387" w:rsidP="00016684">
      <w:pPr>
        <w:numPr>
          <w:ilvl w:val="2"/>
          <w:numId w:val="24"/>
        </w:numPr>
      </w:pPr>
      <w:del w:id="850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Bootstrap para estilos (referenciado em </w:t>
      </w:r>
      <w:del w:id="851" w:author="Microsoft Word" w:date="2025-05-04T11:03:00Z" w16du:dateUtc="2025-05-04T14:03:00Z">
        <w:r>
          <w:delText>`</w:delText>
        </w:r>
      </w:del>
      <w:r w:rsidR="00016684" w:rsidRPr="00016684">
        <w:t>styles.css</w:t>
      </w:r>
      <w:del w:id="852" w:author="Microsoft Word" w:date="2025-05-03T21:19:00Z" w16du:dateUtc="2025-05-04T00:19:00Z">
        <w:r>
          <w:delText>`).</w:delText>
        </w:r>
      </w:del>
      <w:ins w:id="853" w:author="Microsoft Word" w:date="2025-05-03T21:19:00Z" w16du:dateUtc="2025-05-04T00:19:00Z">
        <w:r w:rsidR="00B67294" w:rsidRPr="00B67294">
          <w:t>).</w:t>
        </w:r>
      </w:ins>
      <w:ins w:id="854" w:author="Microsoft Word" w:date="2025-05-04T11:03:00Z" w16du:dateUtc="2025-05-04T14:03:00Z">
        <w:r w:rsidR="00016684" w:rsidRPr="00016684">
          <w:t>).</w:t>
        </w:r>
      </w:ins>
    </w:p>
    <w:p w14:paraId="6D87FAE8" w14:textId="2CE56E09" w:rsidR="00016684" w:rsidRPr="00016684" w:rsidRDefault="002E1387" w:rsidP="00016684">
      <w:pPr>
        <w:numPr>
          <w:ilvl w:val="2"/>
          <w:numId w:val="24"/>
        </w:numPr>
      </w:pPr>
      <w:del w:id="855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i18next para internacionalização </w:t>
      </w:r>
      <w:del w:id="856" w:author="Microsoft Word" w:date="2025-05-03T21:19:00Z" w16du:dateUtc="2025-05-04T00:19:00Z">
        <w:r>
          <w:delText>(`</w:delText>
        </w:r>
      </w:del>
      <w:ins w:id="857" w:author="Microsoft Word" w:date="2025-05-03T21:19:00Z" w16du:dateUtc="2025-05-04T00:19:00Z">
        <w:r w:rsidR="00B67294" w:rsidRPr="00B67294">
          <w:t>(</w:t>
        </w:r>
      </w:ins>
      <w:ins w:id="858" w:author="Microsoft Word" w:date="2025-05-04T11:03:00Z" w16du:dateUtc="2025-05-04T14:03:00Z">
        <w:r w:rsidR="00016684" w:rsidRPr="00016684">
          <w:t>(</w:t>
        </w:r>
      </w:ins>
      <w:r w:rsidR="00016684" w:rsidRPr="00016684">
        <w:t>i18n.js</w:t>
      </w:r>
      <w:del w:id="859" w:author="Microsoft Word" w:date="2025-05-03T21:19:00Z" w16du:dateUtc="2025-05-04T00:19:00Z">
        <w:r>
          <w:delText>`).</w:delText>
        </w:r>
      </w:del>
      <w:ins w:id="860" w:author="Microsoft Word" w:date="2025-05-03T21:19:00Z" w16du:dateUtc="2025-05-04T00:19:00Z">
        <w:r w:rsidR="00B67294" w:rsidRPr="00B67294">
          <w:t>).</w:t>
        </w:r>
      </w:ins>
      <w:ins w:id="861" w:author="Microsoft Word" w:date="2025-05-04T11:03:00Z" w16du:dateUtc="2025-05-04T14:03:00Z">
        <w:r w:rsidR="00016684" w:rsidRPr="00016684">
          <w:t>).</w:t>
        </w:r>
      </w:ins>
    </w:p>
    <w:p w14:paraId="14B175D1" w14:textId="78BB1134" w:rsidR="00016684" w:rsidRPr="00016684" w:rsidRDefault="002E1387" w:rsidP="00016684">
      <w:pPr>
        <w:numPr>
          <w:ilvl w:val="1"/>
          <w:numId w:val="24"/>
        </w:numPr>
      </w:pPr>
      <w:del w:id="862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Estrutura de Arquivos</w:t>
      </w:r>
      <w:del w:id="863" w:author="Microsoft Word" w:date="2025-05-04T11:03:00Z" w16du:dateUtc="2025-05-04T14:03:00Z">
        <w:r>
          <w:delText>**</w:delText>
        </w:r>
      </w:del>
      <w:r w:rsidR="00016684" w:rsidRPr="00016684">
        <w:t xml:space="preserve"> (em </w:t>
      </w:r>
      <w:del w:id="864" w:author="Microsoft Word" w:date="2025-05-04T11:03:00Z" w16du:dateUtc="2025-05-04T14:03:00Z">
        <w:r>
          <w:delText>`</w:delText>
        </w:r>
      </w:del>
      <w:r w:rsidR="00016684" w:rsidRPr="00016684">
        <w:t>frontend</w:t>
      </w:r>
      <w:del w:id="865" w:author="Microsoft Word" w:date="2025-05-03T21:19:00Z" w16du:dateUtc="2025-05-04T00:19:00Z">
        <w:r>
          <w:delText>/`):</w:delText>
        </w:r>
      </w:del>
      <w:ins w:id="866" w:author="Microsoft Word" w:date="2025-05-03T21:19:00Z" w16du:dateUtc="2025-05-04T00:19:00Z">
        <w:r w:rsidR="00B67294" w:rsidRPr="00B67294">
          <w:t xml:space="preserve">/): </w:t>
        </w:r>
      </w:ins>
      <w:ins w:id="867" w:author="Microsoft Word" w:date="2025-05-04T11:03:00Z" w16du:dateUtc="2025-05-04T14:03:00Z">
        <w:r w:rsidR="00016684" w:rsidRPr="00016684">
          <w:t xml:space="preserve">/): </w:t>
        </w:r>
      </w:ins>
    </w:p>
    <w:p w14:paraId="1DFF41D5" w14:textId="77777777" w:rsidR="00016684" w:rsidRPr="00016684" w:rsidRDefault="00016684" w:rsidP="00016684">
      <w:pPr>
        <w:numPr>
          <w:ilvl w:val="2"/>
          <w:numId w:val="24"/>
        </w:numPr>
        <w:rPr>
          <w:ins w:id="868" w:author="Microsoft Word" w:date="2025-05-04T11:03:00Z" w16du:dateUtc="2025-05-04T14:03:00Z"/>
        </w:rPr>
      </w:pPr>
      <w:ins w:id="869" w:author="Microsoft Word" w:date="2025-05-04T11:03:00Z" w16du:dateUtc="2025-05-04T14:03:00Z">
        <w:r w:rsidRPr="00016684">
          <w:rPr>
            <w:b/>
            <w:bCs/>
          </w:rPr>
          <w:t>Páginas</w:t>
        </w:r>
        <w:r w:rsidRPr="00016684">
          <w:t xml:space="preserve">: </w:t>
        </w:r>
      </w:ins>
    </w:p>
    <w:p w14:paraId="77019D2D" w14:textId="7618588F" w:rsidR="00B67294" w:rsidRPr="00B67294" w:rsidRDefault="002E1387">
      <w:pPr>
        <w:pPrChange w:id="870" w:author="Microsoft Word" w:date="2025-05-03T21:19:00Z" w16du:dateUtc="2025-05-04T00:19:00Z">
          <w:pPr>
            <w:numPr>
              <w:ilvl w:val="2"/>
              <w:numId w:val="7"/>
            </w:numPr>
            <w:tabs>
              <w:tab w:val="num" w:pos="2160"/>
            </w:tabs>
            <w:ind w:left="2160" w:hanging="360"/>
          </w:pPr>
        </w:pPrChange>
      </w:pPr>
      <w:del w:id="871" w:author="Microsoft Word" w:date="2025-05-03T21:19:00Z" w16du:dateUtc="2025-05-04T00:19:00Z">
        <w:r>
          <w:delText xml:space="preserve">     - **</w:delText>
        </w:r>
      </w:del>
      <w:r w:rsidR="00B67294">
        <w:rPr>
          <w:rPrChange w:id="872" w:author="Microsoft Word" w:date="2025-05-03T21:19:00Z" w16du:dateUtc="2025-05-04T00:19:00Z">
            <w:rPr>
              <w:b/>
              <w:bCs/>
            </w:rPr>
          </w:rPrChange>
        </w:rPr>
        <w:t>Páginas</w:t>
      </w:r>
      <w:del w:id="873" w:author="Microsoft Word" w:date="2025-05-03T21:19:00Z" w16du:dateUtc="2025-05-04T00:19:00Z">
        <w:r>
          <w:delText>**:</w:delText>
        </w:r>
      </w:del>
      <w:ins w:id="874" w:author="Microsoft Word" w:date="2025-05-03T21:19:00Z" w16du:dateUtc="2025-05-04T00:19:00Z">
        <w:r w:rsidR="00B67294" w:rsidRPr="00B67294">
          <w:t xml:space="preserve">: </w:t>
        </w:r>
      </w:ins>
    </w:p>
    <w:p w14:paraId="13F7C7C7" w14:textId="3B8FF219" w:rsidR="00016684" w:rsidRPr="00016684" w:rsidRDefault="002E1387" w:rsidP="00016684">
      <w:pPr>
        <w:numPr>
          <w:ilvl w:val="3"/>
          <w:numId w:val="24"/>
        </w:numPr>
      </w:pPr>
      <w:del w:id="875" w:author="Microsoft Word" w:date="2025-05-04T11:03:00Z" w16du:dateUtc="2025-05-04T14:03:00Z">
        <w:r>
          <w:delText xml:space="preserve">       - `</w:delText>
        </w:r>
      </w:del>
      <w:r w:rsidR="00016684" w:rsidRPr="00016684">
        <w:t>index.html</w:t>
      </w:r>
      <w:del w:id="876" w:author="Microsoft Word" w:date="2025-05-03T21:19:00Z" w16du:dateUtc="2025-05-04T00:19:00Z">
        <w:r>
          <w:delText>`:</w:delText>
        </w:r>
      </w:del>
      <w:ins w:id="877" w:author="Microsoft Word" w:date="2025-05-03T21:19:00Z" w16du:dateUtc="2025-05-04T00:19:00Z">
        <w:r w:rsidR="00B67294" w:rsidRPr="00B67294">
          <w:t>:</w:t>
        </w:r>
      </w:ins>
      <w:ins w:id="878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Dashboard básico com links de navegação (Clientes, Assistentes, Logout).</w:t>
      </w:r>
    </w:p>
    <w:p w14:paraId="23B7DDA9" w14:textId="1C478CD0" w:rsidR="00016684" w:rsidRPr="00016684" w:rsidRDefault="002E1387" w:rsidP="00016684">
      <w:pPr>
        <w:numPr>
          <w:ilvl w:val="3"/>
          <w:numId w:val="24"/>
        </w:numPr>
      </w:pPr>
      <w:del w:id="879" w:author="Microsoft Word" w:date="2025-05-04T11:03:00Z" w16du:dateUtc="2025-05-04T14:03:00Z">
        <w:r>
          <w:delText xml:space="preserve">       - `</w:delText>
        </w:r>
      </w:del>
      <w:r w:rsidR="00016684" w:rsidRPr="00016684">
        <w:t>chat.html</w:t>
      </w:r>
      <w:del w:id="880" w:author="Microsoft Word" w:date="2025-05-03T21:19:00Z" w16du:dateUtc="2025-05-04T00:19:00Z">
        <w:r>
          <w:delText>`:</w:delText>
        </w:r>
      </w:del>
      <w:ins w:id="881" w:author="Microsoft Word" w:date="2025-05-03T21:19:00Z" w16du:dateUtc="2025-05-04T00:19:00Z">
        <w:r w:rsidR="00B67294" w:rsidRPr="00B67294">
          <w:t>:</w:t>
        </w:r>
      </w:ins>
      <w:ins w:id="882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Interface principal para análise jurídica (interação com bots).</w:t>
      </w:r>
    </w:p>
    <w:p w14:paraId="5FBF50FE" w14:textId="7FF1D855" w:rsidR="00016684" w:rsidRPr="00016684" w:rsidRDefault="002E1387" w:rsidP="00016684">
      <w:pPr>
        <w:numPr>
          <w:ilvl w:val="3"/>
          <w:numId w:val="24"/>
        </w:numPr>
      </w:pPr>
      <w:del w:id="883" w:author="Microsoft Word" w:date="2025-05-04T11:03:00Z" w16du:dateUtc="2025-05-04T14:03:00Z">
        <w:r>
          <w:delText xml:space="preserve">       - `</w:delText>
        </w:r>
      </w:del>
      <w:r w:rsidR="00016684" w:rsidRPr="00016684">
        <w:t>clients.html</w:t>
      </w:r>
      <w:del w:id="884" w:author="Microsoft Word" w:date="2025-05-03T21:19:00Z" w16du:dateUtc="2025-05-04T00:19:00Z">
        <w:r>
          <w:delText>`:</w:delText>
        </w:r>
      </w:del>
      <w:ins w:id="885" w:author="Microsoft Word" w:date="2025-05-03T21:19:00Z" w16du:dateUtc="2025-05-04T00:19:00Z">
        <w:r w:rsidR="00B67294" w:rsidRPr="00B67294">
          <w:t>:</w:t>
        </w:r>
      </w:ins>
      <w:ins w:id="886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Página para listar e cadastrar clientes.</w:t>
      </w:r>
    </w:p>
    <w:p w14:paraId="49930DBE" w14:textId="7C052DBC" w:rsidR="00016684" w:rsidRPr="00016684" w:rsidRDefault="002E1387" w:rsidP="00016684">
      <w:pPr>
        <w:numPr>
          <w:ilvl w:val="3"/>
          <w:numId w:val="24"/>
        </w:numPr>
      </w:pPr>
      <w:del w:id="887" w:author="Microsoft Word" w:date="2025-05-04T11:03:00Z" w16du:dateUtc="2025-05-04T14:03:00Z">
        <w:r>
          <w:delText xml:space="preserve">       - `</w:delText>
        </w:r>
      </w:del>
      <w:r w:rsidR="00016684" w:rsidRPr="00016684">
        <w:t>client-sessions.html</w:t>
      </w:r>
      <w:del w:id="888" w:author="Microsoft Word" w:date="2025-05-03T21:19:00Z" w16du:dateUtc="2025-05-04T00:19:00Z">
        <w:r>
          <w:delText>`:</w:delText>
        </w:r>
      </w:del>
      <w:ins w:id="889" w:author="Microsoft Word" w:date="2025-05-03T21:19:00Z" w16du:dateUtc="2025-05-04T00:19:00Z">
        <w:r w:rsidR="00B67294" w:rsidRPr="00B67294">
          <w:t>:</w:t>
        </w:r>
      </w:ins>
      <w:ins w:id="890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Página para listar histórico de sessões por cliente.</w:t>
      </w:r>
    </w:p>
    <w:p w14:paraId="29831A53" w14:textId="6DB8850C" w:rsidR="00016684" w:rsidRPr="00016684" w:rsidRDefault="002E1387" w:rsidP="00016684">
      <w:pPr>
        <w:numPr>
          <w:ilvl w:val="3"/>
          <w:numId w:val="24"/>
        </w:numPr>
      </w:pPr>
      <w:del w:id="891" w:author="Microsoft Word" w:date="2025-05-04T11:03:00Z" w16du:dateUtc="2025-05-04T14:03:00Z">
        <w:r>
          <w:delText xml:space="preserve">       - `</w:delText>
        </w:r>
      </w:del>
      <w:r w:rsidR="00016684" w:rsidRPr="00016684">
        <w:t>assistants.html</w:t>
      </w:r>
      <w:del w:id="892" w:author="Microsoft Word" w:date="2025-05-03T21:19:00Z" w16du:dateUtc="2025-05-04T00:19:00Z">
        <w:r>
          <w:delText>`:</w:delText>
        </w:r>
      </w:del>
      <w:ins w:id="893" w:author="Microsoft Word" w:date="2025-05-03T21:19:00Z" w16du:dateUtc="2025-05-04T00:19:00Z">
        <w:r w:rsidR="00B67294" w:rsidRPr="00B67294">
          <w:t>:</w:t>
        </w:r>
      </w:ins>
      <w:ins w:id="894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Página para gerenciar assistentes.</w:t>
      </w:r>
    </w:p>
    <w:p w14:paraId="2595B600" w14:textId="5AD51205" w:rsidR="00016684" w:rsidRPr="00016684" w:rsidRDefault="002E1387" w:rsidP="00016684">
      <w:pPr>
        <w:numPr>
          <w:ilvl w:val="3"/>
          <w:numId w:val="24"/>
        </w:numPr>
      </w:pPr>
      <w:del w:id="895" w:author="Microsoft Word" w:date="2025-05-04T11:03:00Z" w16du:dateUtc="2025-05-04T14:03:00Z">
        <w:r>
          <w:delText xml:space="preserve">       - `</w:delText>
        </w:r>
      </w:del>
      <w:r w:rsidR="00016684" w:rsidRPr="00016684">
        <w:t>login.html</w:t>
      </w:r>
      <w:del w:id="896" w:author="Microsoft Word" w:date="2025-05-03T21:19:00Z" w16du:dateUtc="2025-05-04T00:19:00Z">
        <w:r>
          <w:delText>`, `</w:delText>
        </w:r>
      </w:del>
      <w:ins w:id="897" w:author="Microsoft Word" w:date="2025-05-03T21:19:00Z" w16du:dateUtc="2025-05-04T00:19:00Z">
        <w:r w:rsidR="00B67294" w:rsidRPr="00B67294">
          <w:t xml:space="preserve">, </w:t>
        </w:r>
      </w:ins>
      <w:ins w:id="89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register.html</w:t>
      </w:r>
      <w:del w:id="899" w:author="Microsoft Word" w:date="2025-05-03T21:19:00Z" w16du:dateUtc="2025-05-04T00:19:00Z">
        <w:r>
          <w:delText>`:</w:delText>
        </w:r>
      </w:del>
      <w:ins w:id="900" w:author="Microsoft Word" w:date="2025-05-03T21:19:00Z" w16du:dateUtc="2025-05-04T00:19:00Z">
        <w:r w:rsidR="00B67294" w:rsidRPr="00B67294">
          <w:t>:</w:t>
        </w:r>
      </w:ins>
      <w:ins w:id="901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Páginas para autenticação (implementação básica).</w:t>
      </w:r>
    </w:p>
    <w:p w14:paraId="7B73DB4A" w14:textId="3B2142FA" w:rsidR="00016684" w:rsidRPr="00016684" w:rsidRDefault="002E1387" w:rsidP="00016684">
      <w:pPr>
        <w:numPr>
          <w:ilvl w:val="2"/>
          <w:numId w:val="24"/>
        </w:numPr>
      </w:pPr>
      <w:del w:id="902" w:author="Microsoft Word" w:date="2025-05-04T11:03:00Z" w16du:dateUtc="2025-05-04T14:03:00Z">
        <w:r>
          <w:lastRenderedPageBreak/>
          <w:delText xml:space="preserve">     - **</w:delText>
        </w:r>
      </w:del>
      <w:r w:rsidR="00016684" w:rsidRPr="00016684">
        <w:rPr>
          <w:b/>
          <w:bCs/>
        </w:rPr>
        <w:t>Scripts JavaScript</w:t>
      </w:r>
      <w:del w:id="903" w:author="Microsoft Word" w:date="2025-05-04T11:03:00Z" w16du:dateUtc="2025-05-04T14:03:00Z">
        <w:r>
          <w:delText>**</w:delText>
        </w:r>
      </w:del>
      <w:r w:rsidR="00016684" w:rsidRPr="00016684">
        <w:t xml:space="preserve"> (em </w:t>
      </w:r>
      <w:del w:id="904" w:author="Microsoft Word" w:date="2025-05-04T11:03:00Z" w16du:dateUtc="2025-05-04T14:03:00Z">
        <w:r>
          <w:delText>`</w:delText>
        </w:r>
      </w:del>
      <w:r w:rsidR="00016684" w:rsidRPr="00016684">
        <w:t>frontend/js</w:t>
      </w:r>
      <w:del w:id="905" w:author="Microsoft Word" w:date="2025-05-03T21:19:00Z" w16du:dateUtc="2025-05-04T00:19:00Z">
        <w:r>
          <w:delText>/`):</w:delText>
        </w:r>
      </w:del>
      <w:ins w:id="906" w:author="Microsoft Word" w:date="2025-05-03T21:19:00Z" w16du:dateUtc="2025-05-04T00:19:00Z">
        <w:r w:rsidR="00B67294" w:rsidRPr="00B67294">
          <w:t xml:space="preserve">/): </w:t>
        </w:r>
      </w:ins>
      <w:ins w:id="907" w:author="Microsoft Word" w:date="2025-05-04T11:03:00Z" w16du:dateUtc="2025-05-04T14:03:00Z">
        <w:r w:rsidR="00016684" w:rsidRPr="00016684">
          <w:t xml:space="preserve">/): </w:t>
        </w:r>
      </w:ins>
    </w:p>
    <w:p w14:paraId="26B0960D" w14:textId="06133FA6" w:rsidR="00016684" w:rsidRPr="00016684" w:rsidRDefault="002E1387" w:rsidP="00016684">
      <w:pPr>
        <w:numPr>
          <w:ilvl w:val="3"/>
          <w:numId w:val="24"/>
        </w:numPr>
      </w:pPr>
      <w:del w:id="908" w:author="Microsoft Word" w:date="2025-05-04T11:03:00Z" w16du:dateUtc="2025-05-04T14:03:00Z">
        <w:r>
          <w:delText xml:space="preserve">       - `</w:delText>
        </w:r>
      </w:del>
      <w:r w:rsidR="00016684" w:rsidRPr="00016684">
        <w:t>index-page.js</w:t>
      </w:r>
      <w:del w:id="909" w:author="Microsoft Word" w:date="2025-05-03T21:19:00Z" w16du:dateUtc="2025-05-04T00:19:00Z">
        <w:r>
          <w:delText>`:</w:delText>
        </w:r>
      </w:del>
      <w:ins w:id="910" w:author="Microsoft Word" w:date="2025-05-03T21:19:00Z" w16du:dateUtc="2025-05-04T00:19:00Z">
        <w:r w:rsidR="00B67294" w:rsidRPr="00B67294">
          <w:t>:</w:t>
        </w:r>
      </w:ins>
      <w:ins w:id="911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Lógica do dashboard </w:t>
      </w:r>
      <w:del w:id="912" w:author="Microsoft Word" w:date="2025-05-03T21:19:00Z" w16du:dateUtc="2025-05-04T00:19:00Z">
        <w:r>
          <w:delText>(`</w:delText>
        </w:r>
      </w:del>
      <w:ins w:id="913" w:author="Microsoft Word" w:date="2025-05-03T21:19:00Z" w16du:dateUtc="2025-05-04T00:19:00Z">
        <w:r w:rsidR="00B67294" w:rsidRPr="00B67294">
          <w:t>(</w:t>
        </w:r>
      </w:ins>
      <w:ins w:id="914" w:author="Microsoft Word" w:date="2025-05-04T11:03:00Z" w16du:dateUtc="2025-05-04T14:03:00Z">
        <w:r w:rsidR="00016684" w:rsidRPr="00016684">
          <w:t>(</w:t>
        </w:r>
      </w:ins>
      <w:r w:rsidR="00016684" w:rsidRPr="00016684">
        <w:t>index.html</w:t>
      </w:r>
      <w:del w:id="915" w:author="Microsoft Word" w:date="2025-05-03T21:19:00Z" w16du:dateUtc="2025-05-04T00:19:00Z">
        <w:r>
          <w:delText>`),</w:delText>
        </w:r>
      </w:del>
      <w:ins w:id="916" w:author="Microsoft Word" w:date="2025-05-03T21:19:00Z" w16du:dateUtc="2025-05-04T00:19:00Z">
        <w:r w:rsidR="00B67294" w:rsidRPr="00B67294">
          <w:t>),</w:t>
        </w:r>
      </w:ins>
      <w:ins w:id="917" w:author="Microsoft Word" w:date="2025-05-04T11:03:00Z" w16du:dateUtc="2025-05-04T14:03:00Z">
        <w:r w:rsidR="00016684" w:rsidRPr="00016684">
          <w:t>),</w:t>
        </w:r>
      </w:ins>
      <w:r w:rsidR="00016684" w:rsidRPr="00016684">
        <w:t xml:space="preserve"> incluindo autenticação e logout.</w:t>
      </w:r>
    </w:p>
    <w:p w14:paraId="5F79476A" w14:textId="2B7D7A14" w:rsidR="00016684" w:rsidRPr="00016684" w:rsidRDefault="002E1387" w:rsidP="00016684">
      <w:pPr>
        <w:numPr>
          <w:ilvl w:val="3"/>
          <w:numId w:val="24"/>
        </w:numPr>
      </w:pPr>
      <w:del w:id="918" w:author="Microsoft Word" w:date="2025-05-04T11:03:00Z" w16du:dateUtc="2025-05-04T14:03:00Z">
        <w:r>
          <w:delText xml:space="preserve">       - `</w:delText>
        </w:r>
      </w:del>
      <w:r w:rsidR="00016684" w:rsidRPr="00016684">
        <w:t>chat.js</w:t>
      </w:r>
      <w:del w:id="919" w:author="Microsoft Word" w:date="2025-05-03T21:19:00Z" w16du:dateUtc="2025-05-04T00:19:00Z">
        <w:r>
          <w:delText>`:</w:delText>
        </w:r>
      </w:del>
      <w:ins w:id="920" w:author="Microsoft Word" w:date="2025-05-03T21:19:00Z" w16du:dateUtc="2025-05-04T00:19:00Z">
        <w:r w:rsidR="00B67294" w:rsidRPr="00B67294">
          <w:t>:</w:t>
        </w:r>
      </w:ins>
      <w:ins w:id="921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Lógica principal da análise jurídica, gerencia </w:t>
      </w:r>
      <w:del w:id="922" w:author="Microsoft Word" w:date="2025-05-04T11:03:00Z" w16du:dateUtc="2025-05-04T14:03:00Z">
        <w:r>
          <w:delText>`</w:delText>
        </w:r>
      </w:del>
      <w:r w:rsidR="00016684" w:rsidRPr="00016684">
        <w:t>mainCaseFlow</w:t>
      </w:r>
      <w:del w:id="923" w:author="Microsoft Word" w:date="2025-05-04T11:03:00Z" w16du:dateUtc="2025-05-04T14:03:00Z">
        <w:r>
          <w:delText>`</w:delText>
        </w:r>
      </w:del>
      <w:r w:rsidR="00016684" w:rsidRPr="00016684">
        <w:t xml:space="preserve"> e interações com bots.</w:t>
      </w:r>
    </w:p>
    <w:p w14:paraId="4AB58D6A" w14:textId="07C122A4" w:rsidR="00016684" w:rsidRPr="00016684" w:rsidRDefault="002E1387" w:rsidP="00016684">
      <w:pPr>
        <w:numPr>
          <w:ilvl w:val="3"/>
          <w:numId w:val="24"/>
        </w:numPr>
      </w:pPr>
      <w:del w:id="924" w:author="Microsoft Word" w:date="2025-05-04T11:03:00Z" w16du:dateUtc="2025-05-04T14:03:00Z">
        <w:r>
          <w:delText xml:space="preserve">       - `</w:delText>
        </w:r>
      </w:del>
      <w:r w:rsidR="00016684" w:rsidRPr="00016684">
        <w:t>clients.js</w:t>
      </w:r>
      <w:del w:id="925" w:author="Microsoft Word" w:date="2025-05-03T21:19:00Z" w16du:dateUtc="2025-05-04T00:19:00Z">
        <w:r>
          <w:delText>`:</w:delText>
        </w:r>
      </w:del>
      <w:ins w:id="926" w:author="Microsoft Word" w:date="2025-05-03T21:19:00Z" w16du:dateUtc="2025-05-04T00:19:00Z">
        <w:r w:rsidR="00B67294" w:rsidRPr="00B67294">
          <w:t>:</w:t>
        </w:r>
      </w:ins>
      <w:ins w:id="927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Gerencia listagem e cadastro de clientes.</w:t>
      </w:r>
    </w:p>
    <w:p w14:paraId="31FF0888" w14:textId="175AAB19" w:rsidR="00016684" w:rsidRPr="00016684" w:rsidRDefault="002E1387" w:rsidP="00016684">
      <w:pPr>
        <w:numPr>
          <w:ilvl w:val="3"/>
          <w:numId w:val="24"/>
        </w:numPr>
      </w:pPr>
      <w:del w:id="928" w:author="Microsoft Word" w:date="2025-05-04T11:03:00Z" w16du:dateUtc="2025-05-04T14:03:00Z">
        <w:r>
          <w:delText xml:space="preserve">       - `</w:delText>
        </w:r>
      </w:del>
      <w:r w:rsidR="00016684" w:rsidRPr="00016684">
        <w:t>client-sessions.js</w:t>
      </w:r>
      <w:del w:id="929" w:author="Microsoft Word" w:date="2025-05-03T21:19:00Z" w16du:dateUtc="2025-05-04T00:19:00Z">
        <w:r>
          <w:delText>`:</w:delText>
        </w:r>
      </w:del>
      <w:ins w:id="930" w:author="Microsoft Word" w:date="2025-05-03T21:19:00Z" w16du:dateUtc="2025-05-04T00:19:00Z">
        <w:r w:rsidR="00B67294" w:rsidRPr="00B67294">
          <w:t>:</w:t>
        </w:r>
      </w:ins>
      <w:ins w:id="931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Gerencia histórico de sessões por cliente.</w:t>
      </w:r>
    </w:p>
    <w:p w14:paraId="1FF707E6" w14:textId="0C62966E" w:rsidR="00016684" w:rsidRPr="00016684" w:rsidRDefault="002E1387" w:rsidP="00016684">
      <w:pPr>
        <w:numPr>
          <w:ilvl w:val="3"/>
          <w:numId w:val="24"/>
        </w:numPr>
      </w:pPr>
      <w:del w:id="932" w:author="Microsoft Word" w:date="2025-05-04T11:03:00Z" w16du:dateUtc="2025-05-04T14:03:00Z">
        <w:r>
          <w:delText xml:space="preserve">       - `</w:delText>
        </w:r>
      </w:del>
      <w:r w:rsidR="00016684" w:rsidRPr="00016684">
        <w:t>manage-users.js</w:t>
      </w:r>
      <w:del w:id="933" w:author="Microsoft Word" w:date="2025-05-03T21:19:00Z" w16du:dateUtc="2025-05-04T00:19:00Z">
        <w:r>
          <w:delText>`:</w:delText>
        </w:r>
      </w:del>
      <w:ins w:id="934" w:author="Microsoft Word" w:date="2025-05-03T21:19:00Z" w16du:dateUtc="2025-05-04T00:19:00Z">
        <w:r w:rsidR="00B67294" w:rsidRPr="00B67294">
          <w:t>:</w:t>
        </w:r>
      </w:ins>
      <w:ins w:id="935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Gerencia assistentes (criação/listagem).</w:t>
      </w:r>
    </w:p>
    <w:p w14:paraId="62F6C8C3" w14:textId="3D31C437" w:rsidR="00016684" w:rsidRPr="00016684" w:rsidRDefault="002E1387" w:rsidP="00016684">
      <w:pPr>
        <w:numPr>
          <w:ilvl w:val="3"/>
          <w:numId w:val="24"/>
        </w:numPr>
      </w:pPr>
      <w:del w:id="936" w:author="Microsoft Word" w:date="2025-05-04T11:03:00Z" w16du:dateUtc="2025-05-04T14:03:00Z">
        <w:r>
          <w:delText xml:space="preserve">       - `</w:delText>
        </w:r>
      </w:del>
      <w:r w:rsidR="00016684" w:rsidRPr="00016684">
        <w:t>api.js</w:t>
      </w:r>
      <w:del w:id="937" w:author="Microsoft Word" w:date="2025-05-03T21:19:00Z" w16du:dateUtc="2025-05-04T00:19:00Z">
        <w:r>
          <w:delText>`:</w:delText>
        </w:r>
      </w:del>
      <w:ins w:id="938" w:author="Microsoft Word" w:date="2025-05-03T21:19:00Z" w16du:dateUtc="2025-05-04T00:19:00Z">
        <w:r w:rsidR="00B67294" w:rsidRPr="00B67294">
          <w:t>:</w:t>
        </w:r>
      </w:ins>
      <w:ins w:id="939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Funções para chamadas HTTP aos endpoints do backend (ex.: </w:t>
      </w:r>
      <w:del w:id="940" w:author="Microsoft Word" w:date="2025-05-04T11:03:00Z" w16du:dateUtc="2025-05-04T14:03:00Z">
        <w:r>
          <w:delText>`</w:delText>
        </w:r>
      </w:del>
      <w:r w:rsidR="00016684" w:rsidRPr="00016684">
        <w:t>callBotAPI</w:t>
      </w:r>
      <w:del w:id="941" w:author="Microsoft Word" w:date="2025-05-03T21:19:00Z" w16du:dateUtc="2025-05-04T00:19:00Z">
        <w:r>
          <w:delText>`, `</w:delText>
        </w:r>
      </w:del>
      <w:ins w:id="942" w:author="Microsoft Word" w:date="2025-05-03T21:19:00Z" w16du:dateUtc="2025-05-04T00:19:00Z">
        <w:r w:rsidR="00B67294" w:rsidRPr="00B67294">
          <w:t xml:space="preserve">, </w:t>
        </w:r>
      </w:ins>
      <w:ins w:id="943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getSessionHistory</w:t>
      </w:r>
      <w:del w:id="944" w:author="Microsoft Word" w:date="2025-05-03T21:19:00Z" w16du:dateUtc="2025-05-04T00:19:00Z">
        <w:r>
          <w:delText>`).</w:delText>
        </w:r>
      </w:del>
      <w:ins w:id="945" w:author="Microsoft Word" w:date="2025-05-03T21:19:00Z" w16du:dateUtc="2025-05-04T00:19:00Z">
        <w:r w:rsidR="00B67294" w:rsidRPr="00B67294">
          <w:t>).</w:t>
        </w:r>
      </w:ins>
      <w:ins w:id="946" w:author="Microsoft Word" w:date="2025-05-04T11:03:00Z" w16du:dateUtc="2025-05-04T14:03:00Z">
        <w:r w:rsidR="00016684" w:rsidRPr="00016684">
          <w:t>).</w:t>
        </w:r>
      </w:ins>
    </w:p>
    <w:p w14:paraId="3080C23F" w14:textId="39414C0C" w:rsidR="00016684" w:rsidRPr="00016684" w:rsidRDefault="002E1387" w:rsidP="00016684">
      <w:pPr>
        <w:numPr>
          <w:ilvl w:val="3"/>
          <w:numId w:val="24"/>
        </w:numPr>
      </w:pPr>
      <w:del w:id="947" w:author="Microsoft Word" w:date="2025-05-04T11:03:00Z" w16du:dateUtc="2025-05-04T14:03:00Z">
        <w:r>
          <w:delText xml:space="preserve">       - `</w:delText>
        </w:r>
      </w:del>
      <w:r w:rsidR="00016684" w:rsidRPr="00016684">
        <w:t>ui.js</w:t>
      </w:r>
      <w:del w:id="948" w:author="Microsoft Word" w:date="2025-05-03T21:19:00Z" w16du:dateUtc="2025-05-04T00:19:00Z">
        <w:r>
          <w:delText>`:</w:delText>
        </w:r>
      </w:del>
      <w:ins w:id="949" w:author="Microsoft Word" w:date="2025-05-03T21:19:00Z" w16du:dateUtc="2025-05-04T00:19:00Z">
        <w:r w:rsidR="00B67294" w:rsidRPr="00B67294">
          <w:t>:</w:t>
        </w:r>
      </w:ins>
      <w:ins w:id="950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Funções de interface (ex.: </w:t>
      </w:r>
      <w:del w:id="951" w:author="Microsoft Word" w:date="2025-05-04T11:03:00Z" w16du:dateUtc="2025-05-04T14:03:00Z">
        <w:r>
          <w:delText>`</w:delText>
        </w:r>
      </w:del>
      <w:r w:rsidR="00016684" w:rsidRPr="00016684">
        <w:t>showProgress</w:t>
      </w:r>
      <w:del w:id="952" w:author="Microsoft Word" w:date="2025-05-03T21:19:00Z" w16du:dateUtc="2025-05-04T00:19:00Z">
        <w:r>
          <w:delText>`, `</w:delText>
        </w:r>
      </w:del>
      <w:ins w:id="953" w:author="Microsoft Word" w:date="2025-05-03T21:19:00Z" w16du:dateUtc="2025-05-04T00:19:00Z">
        <w:r w:rsidR="00B67294" w:rsidRPr="00B67294">
          <w:t xml:space="preserve">, </w:t>
        </w:r>
      </w:ins>
      <w:ins w:id="95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showError</w:t>
      </w:r>
      <w:del w:id="955" w:author="Microsoft Word" w:date="2025-05-03T21:19:00Z" w16du:dateUtc="2025-05-04T00:19:00Z">
        <w:r>
          <w:delText>`, `</w:delText>
        </w:r>
      </w:del>
      <w:ins w:id="956" w:author="Microsoft Word" w:date="2025-05-03T21:19:00Z" w16du:dateUtc="2025-05-04T00:19:00Z">
        <w:r w:rsidR="00B67294" w:rsidRPr="00B67294">
          <w:t xml:space="preserve">, </w:t>
        </w:r>
      </w:ins>
      <w:ins w:id="95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showFinalResponse</w:t>
      </w:r>
      <w:del w:id="958" w:author="Microsoft Word" w:date="2025-05-03T21:19:00Z" w16du:dateUtc="2025-05-04T00:19:00Z">
        <w:r>
          <w:delText>`).</w:delText>
        </w:r>
      </w:del>
      <w:ins w:id="959" w:author="Microsoft Word" w:date="2025-05-03T21:19:00Z" w16du:dateUtc="2025-05-04T00:19:00Z">
        <w:r w:rsidR="00B67294" w:rsidRPr="00B67294">
          <w:t>).</w:t>
        </w:r>
      </w:ins>
      <w:ins w:id="960" w:author="Microsoft Word" w:date="2025-05-04T11:03:00Z" w16du:dateUtc="2025-05-04T14:03:00Z">
        <w:r w:rsidR="00016684" w:rsidRPr="00016684">
          <w:t>).</w:t>
        </w:r>
      </w:ins>
    </w:p>
    <w:p w14:paraId="56A8C9D2" w14:textId="190F2893" w:rsidR="00016684" w:rsidRPr="00016684" w:rsidRDefault="002E1387" w:rsidP="00016684">
      <w:pPr>
        <w:numPr>
          <w:ilvl w:val="3"/>
          <w:numId w:val="24"/>
        </w:numPr>
      </w:pPr>
      <w:del w:id="961" w:author="Microsoft Word" w:date="2025-05-04T11:03:00Z" w16du:dateUtc="2025-05-04T14:03:00Z">
        <w:r>
          <w:delText xml:space="preserve">       - `</w:delText>
        </w:r>
      </w:del>
      <w:r w:rsidR="00016684" w:rsidRPr="00016684">
        <w:t>logs.js</w:t>
      </w:r>
      <w:del w:id="962" w:author="Microsoft Word" w:date="2025-05-03T21:19:00Z" w16du:dateUtc="2025-05-04T00:19:00Z">
        <w:r>
          <w:delText>`:</w:delText>
        </w:r>
      </w:del>
      <w:ins w:id="963" w:author="Microsoft Word" w:date="2025-05-03T21:19:00Z" w16du:dateUtc="2025-05-04T00:19:00Z">
        <w:r w:rsidR="00B67294" w:rsidRPr="00B67294">
          <w:t>:</w:t>
        </w:r>
      </w:ins>
      <w:ins w:id="964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Funções para formatação e renderização de logs.</w:t>
      </w:r>
    </w:p>
    <w:p w14:paraId="24535C73" w14:textId="75945C6D" w:rsidR="00016684" w:rsidRPr="00016684" w:rsidRDefault="002E1387" w:rsidP="00016684">
      <w:pPr>
        <w:numPr>
          <w:ilvl w:val="3"/>
          <w:numId w:val="24"/>
        </w:numPr>
      </w:pPr>
      <w:del w:id="965" w:author="Microsoft Word" w:date="2025-05-04T11:03:00Z" w16du:dateUtc="2025-05-04T14:03:00Z">
        <w:r>
          <w:delText xml:space="preserve">       - `</w:delText>
        </w:r>
      </w:del>
      <w:r w:rsidR="00016684" w:rsidRPr="00016684">
        <w:t>state.js</w:t>
      </w:r>
      <w:del w:id="966" w:author="Microsoft Word" w:date="2025-05-03T21:19:00Z" w16du:dateUtc="2025-05-04T00:19:00Z">
        <w:r>
          <w:delText>`:</w:delText>
        </w:r>
      </w:del>
      <w:ins w:id="967" w:author="Microsoft Word" w:date="2025-05-03T21:19:00Z" w16du:dateUtc="2025-05-04T00:19:00Z">
        <w:r w:rsidR="00B67294" w:rsidRPr="00B67294">
          <w:t>:</w:t>
        </w:r>
      </w:ins>
      <w:ins w:id="968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Gerencia estado global </w:t>
      </w:r>
      <w:del w:id="969" w:author="Microsoft Word" w:date="2025-05-03T21:19:00Z" w16du:dateUtc="2025-05-04T00:19:00Z">
        <w:r>
          <w:delText>(`</w:delText>
        </w:r>
      </w:del>
      <w:ins w:id="970" w:author="Microsoft Word" w:date="2025-05-03T21:19:00Z" w16du:dateUtc="2025-05-04T00:19:00Z">
        <w:r w:rsidR="00B67294" w:rsidRPr="00B67294">
          <w:t>(</w:t>
        </w:r>
      </w:ins>
      <w:ins w:id="971" w:author="Microsoft Word" w:date="2025-05-04T11:03:00Z" w16du:dateUtc="2025-05-04T14:03:00Z">
        <w:r w:rsidR="00016684" w:rsidRPr="00016684">
          <w:t>(</w:t>
        </w:r>
      </w:ins>
      <w:r w:rsidR="00016684" w:rsidRPr="00016684">
        <w:t>AppState</w:t>
      </w:r>
      <w:del w:id="972" w:author="Microsoft Word" w:date="2025-05-03T21:19:00Z" w16du:dateUtc="2025-05-04T00:19:00Z">
        <w:r>
          <w:delText>`, `</w:delText>
        </w:r>
      </w:del>
      <w:ins w:id="973" w:author="Microsoft Word" w:date="2025-05-03T21:19:00Z" w16du:dateUtc="2025-05-04T00:19:00Z">
        <w:r w:rsidR="00B67294" w:rsidRPr="00B67294">
          <w:t xml:space="preserve">, </w:t>
        </w:r>
      </w:ins>
      <w:ins w:id="97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SESSION_ID_STORAGE_KEY</w:t>
      </w:r>
      <w:del w:id="975" w:author="Microsoft Word" w:date="2025-05-03T21:19:00Z" w16du:dateUtc="2025-05-04T00:19:00Z">
        <w:r>
          <w:delText>`).</w:delText>
        </w:r>
      </w:del>
      <w:ins w:id="976" w:author="Microsoft Word" w:date="2025-05-03T21:19:00Z" w16du:dateUtc="2025-05-04T00:19:00Z">
        <w:r w:rsidR="00B67294" w:rsidRPr="00B67294">
          <w:t>).</w:t>
        </w:r>
      </w:ins>
      <w:ins w:id="977" w:author="Microsoft Word" w:date="2025-05-04T11:03:00Z" w16du:dateUtc="2025-05-04T14:03:00Z">
        <w:r w:rsidR="00016684" w:rsidRPr="00016684">
          <w:t>).</w:t>
        </w:r>
      </w:ins>
    </w:p>
    <w:p w14:paraId="2D0E757B" w14:textId="57AAB74F" w:rsidR="00016684" w:rsidRPr="00016684" w:rsidRDefault="002E1387" w:rsidP="00016684">
      <w:pPr>
        <w:numPr>
          <w:ilvl w:val="3"/>
          <w:numId w:val="24"/>
        </w:numPr>
      </w:pPr>
      <w:del w:id="978" w:author="Microsoft Word" w:date="2025-05-04T11:03:00Z" w16du:dateUtc="2025-05-04T14:03:00Z">
        <w:r>
          <w:delText xml:space="preserve">       - `</w:delText>
        </w:r>
      </w:del>
      <w:r w:rsidR="00016684" w:rsidRPr="00016684">
        <w:t>dom-elements.js</w:t>
      </w:r>
      <w:del w:id="979" w:author="Microsoft Word" w:date="2025-05-03T21:19:00Z" w16du:dateUtc="2025-05-04T00:19:00Z">
        <w:r>
          <w:delText>`:</w:delText>
        </w:r>
      </w:del>
      <w:ins w:id="980" w:author="Microsoft Word" w:date="2025-05-03T21:19:00Z" w16du:dateUtc="2025-05-04T00:19:00Z">
        <w:r w:rsidR="00B67294" w:rsidRPr="00B67294">
          <w:t>:</w:t>
        </w:r>
      </w:ins>
      <w:ins w:id="981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Define elementos do DOM </w:t>
      </w:r>
      <w:del w:id="982" w:author="Microsoft Word" w:date="2025-05-03T21:19:00Z" w16du:dateUtc="2025-05-04T00:19:00Z">
        <w:r>
          <w:delText>(`</w:delText>
        </w:r>
      </w:del>
      <w:ins w:id="983" w:author="Microsoft Word" w:date="2025-05-03T21:19:00Z" w16du:dateUtc="2025-05-04T00:19:00Z">
        <w:r w:rsidR="00B67294" w:rsidRPr="00B67294">
          <w:t>(</w:t>
        </w:r>
      </w:ins>
      <w:ins w:id="984" w:author="Microsoft Word" w:date="2025-05-04T11:03:00Z" w16du:dateUtc="2025-05-04T14:03:00Z">
        <w:r w:rsidR="00016684" w:rsidRPr="00016684">
          <w:t>(</w:t>
        </w:r>
      </w:ins>
      <w:r w:rsidR="00016684" w:rsidRPr="00016684">
        <w:t>DOM</w:t>
      </w:r>
      <w:del w:id="985" w:author="Microsoft Word" w:date="2025-05-03T21:19:00Z" w16du:dateUtc="2025-05-04T00:19:00Z">
        <w:r>
          <w:delText>`).</w:delText>
        </w:r>
      </w:del>
      <w:ins w:id="986" w:author="Microsoft Word" w:date="2025-05-03T21:19:00Z" w16du:dateUtc="2025-05-04T00:19:00Z">
        <w:r w:rsidR="00B67294" w:rsidRPr="00B67294">
          <w:t>).</w:t>
        </w:r>
      </w:ins>
      <w:ins w:id="987" w:author="Microsoft Word" w:date="2025-05-04T11:03:00Z" w16du:dateUtc="2025-05-04T14:03:00Z">
        <w:r w:rsidR="00016684" w:rsidRPr="00016684">
          <w:t>).</w:t>
        </w:r>
      </w:ins>
    </w:p>
    <w:p w14:paraId="1EBDB106" w14:textId="4B473953" w:rsidR="00016684" w:rsidRPr="00016684" w:rsidRDefault="002E1387" w:rsidP="00016684">
      <w:pPr>
        <w:numPr>
          <w:ilvl w:val="3"/>
          <w:numId w:val="24"/>
        </w:numPr>
      </w:pPr>
      <w:del w:id="988" w:author="Microsoft Word" w:date="2025-05-04T11:03:00Z" w16du:dateUtc="2025-05-04T14:03:00Z">
        <w:r>
          <w:delText xml:space="preserve">       - `</w:delText>
        </w:r>
      </w:del>
      <w:r w:rsidR="00016684" w:rsidRPr="00016684">
        <w:t>i18n.js</w:t>
      </w:r>
      <w:del w:id="989" w:author="Microsoft Word" w:date="2025-05-03T21:19:00Z" w16du:dateUtc="2025-05-04T00:19:00Z">
        <w:r>
          <w:delText>`:</w:delText>
        </w:r>
      </w:del>
      <w:ins w:id="990" w:author="Microsoft Word" w:date="2025-05-03T21:19:00Z" w16du:dateUtc="2025-05-04T00:19:00Z">
        <w:r w:rsidR="00B67294" w:rsidRPr="00B67294">
          <w:t>:</w:t>
        </w:r>
      </w:ins>
      <w:ins w:id="991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Configura internacionalização.</w:t>
      </w:r>
    </w:p>
    <w:p w14:paraId="6E3CF5A3" w14:textId="066F0703" w:rsidR="00016684" w:rsidRPr="00016684" w:rsidRDefault="002E1387" w:rsidP="00016684">
      <w:pPr>
        <w:numPr>
          <w:ilvl w:val="3"/>
          <w:numId w:val="24"/>
        </w:numPr>
      </w:pPr>
      <w:del w:id="992" w:author="Microsoft Word" w:date="2025-05-04T11:03:00Z" w16du:dateUtc="2025-05-04T14:03:00Z">
        <w:r>
          <w:delText xml:space="preserve">       - `</w:delText>
        </w:r>
      </w:del>
      <w:r w:rsidR="00016684" w:rsidRPr="00016684">
        <w:t>pdf.js</w:t>
      </w:r>
      <w:del w:id="993" w:author="Microsoft Word" w:date="2025-05-03T21:19:00Z" w16du:dateUtc="2025-05-04T00:19:00Z">
        <w:r>
          <w:delText>`:</w:delText>
        </w:r>
      </w:del>
      <w:ins w:id="994" w:author="Microsoft Word" w:date="2025-05-03T21:19:00Z" w16du:dateUtc="2025-05-04T00:19:00Z">
        <w:r w:rsidR="00B67294" w:rsidRPr="00B67294">
          <w:t>:</w:t>
        </w:r>
      </w:ins>
      <w:ins w:id="995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Gera PDFs a partir de logs </w:t>
      </w:r>
      <w:del w:id="996" w:author="Microsoft Word" w:date="2025-05-03T21:19:00Z" w16du:dateUtc="2025-05-04T00:19:00Z">
        <w:r>
          <w:delText>(`</w:delText>
        </w:r>
      </w:del>
      <w:ins w:id="997" w:author="Microsoft Word" w:date="2025-05-03T21:19:00Z" w16du:dateUtc="2025-05-04T00:19:00Z">
        <w:r w:rsidR="00B67294" w:rsidRPr="00B67294">
          <w:t>(</w:t>
        </w:r>
      </w:ins>
      <w:ins w:id="998" w:author="Microsoft Word" w:date="2025-05-04T11:03:00Z" w16du:dateUtc="2025-05-04T14:03:00Z">
        <w:r w:rsidR="00016684" w:rsidRPr="00016684">
          <w:t>(</w:t>
        </w:r>
      </w:ins>
      <w:r w:rsidR="00016684" w:rsidRPr="00016684">
        <w:t>downloadConversationAsPdf</w:t>
      </w:r>
      <w:del w:id="999" w:author="Microsoft Word" w:date="2025-05-03T21:19:00Z" w16du:dateUtc="2025-05-04T00:19:00Z">
        <w:r>
          <w:delText>`).</w:delText>
        </w:r>
      </w:del>
      <w:ins w:id="1000" w:author="Microsoft Word" w:date="2025-05-03T21:19:00Z" w16du:dateUtc="2025-05-04T00:19:00Z">
        <w:r w:rsidR="00B67294" w:rsidRPr="00B67294">
          <w:t>).</w:t>
        </w:r>
      </w:ins>
      <w:ins w:id="1001" w:author="Microsoft Word" w:date="2025-05-04T11:03:00Z" w16du:dateUtc="2025-05-04T14:03:00Z">
        <w:r w:rsidR="00016684" w:rsidRPr="00016684">
          <w:t>).</w:t>
        </w:r>
      </w:ins>
    </w:p>
    <w:p w14:paraId="33A872D7" w14:textId="6C6CBA1B" w:rsidR="00016684" w:rsidRPr="00016684" w:rsidRDefault="002E1387" w:rsidP="00016684">
      <w:pPr>
        <w:numPr>
          <w:ilvl w:val="3"/>
          <w:numId w:val="24"/>
        </w:numPr>
      </w:pPr>
      <w:del w:id="1002" w:author="Microsoft Word" w:date="2025-05-04T11:03:00Z" w16du:dateUtc="2025-05-04T14:03:00Z">
        <w:r>
          <w:delText xml:space="preserve">       - `</w:delText>
        </w:r>
      </w:del>
      <w:r w:rsidR="00016684" w:rsidRPr="00016684">
        <w:t>theme.js</w:t>
      </w:r>
      <w:del w:id="1003" w:author="Microsoft Word" w:date="2025-05-03T21:19:00Z" w16du:dateUtc="2025-05-04T00:19:00Z">
        <w:r>
          <w:delText>`:</w:delText>
        </w:r>
      </w:del>
      <w:ins w:id="1004" w:author="Microsoft Word" w:date="2025-05-03T21:19:00Z" w16du:dateUtc="2025-05-04T00:19:00Z">
        <w:r w:rsidR="00B67294" w:rsidRPr="00B67294">
          <w:t>:</w:t>
        </w:r>
      </w:ins>
      <w:ins w:id="1005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Gerencia temas visuais (claro/escuro).</w:t>
      </w:r>
    </w:p>
    <w:p w14:paraId="604A6910" w14:textId="222C8A9B" w:rsidR="00016684" w:rsidRPr="00016684" w:rsidRDefault="002E1387" w:rsidP="00016684">
      <w:pPr>
        <w:numPr>
          <w:ilvl w:val="3"/>
          <w:numId w:val="24"/>
        </w:numPr>
      </w:pPr>
      <w:del w:id="1006" w:author="Microsoft Word" w:date="2025-05-04T11:03:00Z" w16du:dateUtc="2025-05-04T14:03:00Z">
        <w:r>
          <w:delText xml:space="preserve">       - `</w:delText>
        </w:r>
      </w:del>
      <w:r w:rsidR="00016684" w:rsidRPr="00016684">
        <w:t>config.js</w:t>
      </w:r>
      <w:del w:id="1007" w:author="Microsoft Word" w:date="2025-05-03T21:19:00Z" w16du:dateUtc="2025-05-04T00:19:00Z">
        <w:r>
          <w:delText>`:</w:delText>
        </w:r>
      </w:del>
      <w:ins w:id="1008" w:author="Microsoft Word" w:date="2025-05-03T21:19:00Z" w16du:dateUtc="2025-05-04T00:19:00Z">
        <w:r w:rsidR="00B67294" w:rsidRPr="00B67294">
          <w:t>:</w:t>
        </w:r>
      </w:ins>
      <w:ins w:id="1009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Define URLs de API e configurações (ex.: </w:t>
      </w:r>
      <w:del w:id="1010" w:author="Microsoft Word" w:date="2025-05-04T11:03:00Z" w16du:dateUtc="2025-05-04T14:03:00Z">
        <w:r>
          <w:delText>`</w:delText>
        </w:r>
      </w:del>
      <w:r w:rsidR="00016684" w:rsidRPr="00016684">
        <w:t>API_CALL_BOT_URL</w:t>
      </w:r>
      <w:del w:id="1011" w:author="Microsoft Word" w:date="2025-05-03T21:19:00Z" w16du:dateUtc="2025-05-04T00:19:00Z">
        <w:r>
          <w:delText>`).</w:delText>
        </w:r>
      </w:del>
      <w:ins w:id="1012" w:author="Microsoft Word" w:date="2025-05-03T21:19:00Z" w16du:dateUtc="2025-05-04T00:19:00Z">
        <w:r w:rsidR="00B67294" w:rsidRPr="00B67294">
          <w:t>).</w:t>
        </w:r>
      </w:ins>
      <w:ins w:id="1013" w:author="Microsoft Word" w:date="2025-05-04T11:03:00Z" w16du:dateUtc="2025-05-04T14:03:00Z">
        <w:r w:rsidR="00016684" w:rsidRPr="00016684">
          <w:t>).</w:t>
        </w:r>
      </w:ins>
    </w:p>
    <w:p w14:paraId="21AD652E" w14:textId="21CE2C42" w:rsidR="00016684" w:rsidRPr="00016684" w:rsidRDefault="002E1387" w:rsidP="00016684">
      <w:pPr>
        <w:numPr>
          <w:ilvl w:val="3"/>
          <w:numId w:val="24"/>
        </w:numPr>
      </w:pPr>
      <w:del w:id="1014" w:author="Microsoft Word" w:date="2025-05-04T11:03:00Z" w16du:dateUtc="2025-05-04T14:03:00Z">
        <w:r>
          <w:delText xml:space="preserve">       - `</w:delText>
        </w:r>
      </w:del>
      <w:r w:rsidR="00016684" w:rsidRPr="00016684">
        <w:t>auth.js</w:t>
      </w:r>
      <w:del w:id="1015" w:author="Microsoft Word" w:date="2025-05-03T21:19:00Z" w16du:dateUtc="2025-05-04T00:19:00Z">
        <w:r>
          <w:delText>`:</w:delText>
        </w:r>
      </w:del>
      <w:ins w:id="1016" w:author="Microsoft Word" w:date="2025-05-03T21:19:00Z" w16du:dateUtc="2025-05-04T00:19:00Z">
        <w:r w:rsidR="00B67294" w:rsidRPr="00B67294">
          <w:t>:</w:t>
        </w:r>
      </w:ins>
      <w:ins w:id="1017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Lógica de autenticação (login/logout).</w:t>
      </w:r>
    </w:p>
    <w:p w14:paraId="26B9BBDE" w14:textId="77777777" w:rsidR="00016684" w:rsidRPr="00016684" w:rsidRDefault="00016684" w:rsidP="00016684">
      <w:pPr>
        <w:numPr>
          <w:ilvl w:val="2"/>
          <w:numId w:val="24"/>
        </w:numPr>
        <w:rPr>
          <w:ins w:id="1018" w:author="Microsoft Word" w:date="2025-05-04T11:03:00Z" w16du:dateUtc="2025-05-04T14:03:00Z"/>
        </w:rPr>
      </w:pPr>
      <w:ins w:id="1019" w:author="Microsoft Word" w:date="2025-05-04T11:03:00Z" w16du:dateUtc="2025-05-04T14:03:00Z">
        <w:r w:rsidRPr="00016684">
          <w:rPr>
            <w:b/>
            <w:bCs/>
          </w:rPr>
          <w:t>Estilos</w:t>
        </w:r>
        <w:r w:rsidRPr="00016684">
          <w:t xml:space="preserve">: </w:t>
        </w:r>
      </w:ins>
    </w:p>
    <w:p w14:paraId="140F4B70" w14:textId="160ADDC0" w:rsidR="00B67294" w:rsidRPr="00B67294" w:rsidRDefault="002E1387">
      <w:pPr>
        <w:pPrChange w:id="1020" w:author="Microsoft Word" w:date="2025-05-03T21:19:00Z" w16du:dateUtc="2025-05-04T00:19:00Z">
          <w:pPr>
            <w:numPr>
              <w:ilvl w:val="2"/>
              <w:numId w:val="7"/>
            </w:numPr>
            <w:tabs>
              <w:tab w:val="num" w:pos="2160"/>
            </w:tabs>
            <w:ind w:left="2160" w:hanging="360"/>
          </w:pPr>
        </w:pPrChange>
      </w:pPr>
      <w:del w:id="1021" w:author="Microsoft Word" w:date="2025-05-03T21:19:00Z" w16du:dateUtc="2025-05-04T00:19:00Z">
        <w:r>
          <w:delText xml:space="preserve">     - **</w:delText>
        </w:r>
      </w:del>
      <w:r w:rsidR="00B67294">
        <w:rPr>
          <w:rPrChange w:id="1022" w:author="Microsoft Word" w:date="2025-05-03T21:19:00Z" w16du:dateUtc="2025-05-04T00:19:00Z">
            <w:rPr>
              <w:b/>
              <w:bCs/>
            </w:rPr>
          </w:rPrChange>
        </w:rPr>
        <w:t>Estilos</w:t>
      </w:r>
      <w:del w:id="1023" w:author="Microsoft Word" w:date="2025-05-03T21:19:00Z" w16du:dateUtc="2025-05-04T00:19:00Z">
        <w:r>
          <w:delText>**:</w:delText>
        </w:r>
      </w:del>
      <w:ins w:id="1024" w:author="Microsoft Word" w:date="2025-05-03T21:19:00Z" w16du:dateUtc="2025-05-04T00:19:00Z">
        <w:r w:rsidR="00B67294" w:rsidRPr="00B67294">
          <w:t xml:space="preserve">: </w:t>
        </w:r>
      </w:ins>
    </w:p>
    <w:p w14:paraId="29CDC43B" w14:textId="7D84B28B" w:rsidR="00016684" w:rsidRPr="00016684" w:rsidRDefault="002E1387" w:rsidP="00016684">
      <w:pPr>
        <w:numPr>
          <w:ilvl w:val="3"/>
          <w:numId w:val="24"/>
        </w:numPr>
      </w:pPr>
      <w:del w:id="1025" w:author="Microsoft Word" w:date="2025-05-04T11:03:00Z" w16du:dateUtc="2025-05-04T14:03:00Z">
        <w:r>
          <w:delText xml:space="preserve">       - `</w:delText>
        </w:r>
      </w:del>
      <w:r w:rsidR="00016684" w:rsidRPr="00016684">
        <w:t>frontend/css/styles.css</w:t>
      </w:r>
      <w:del w:id="1026" w:author="Microsoft Word" w:date="2025-05-03T21:19:00Z" w16du:dateUtc="2025-05-04T00:19:00Z">
        <w:r>
          <w:delText>`:</w:delText>
        </w:r>
      </w:del>
      <w:ins w:id="1027" w:author="Microsoft Word" w:date="2025-05-03T21:19:00Z" w16du:dateUtc="2025-05-04T00:19:00Z">
        <w:r w:rsidR="00B67294" w:rsidRPr="00B67294">
          <w:t>:</w:t>
        </w:r>
      </w:ins>
      <w:ins w:id="1028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Estilos globais, incluindo correção para texto longo </w:t>
      </w:r>
      <w:del w:id="1029" w:author="Microsoft Word" w:date="2025-05-03T21:19:00Z" w16du:dateUtc="2025-05-04T00:19:00Z">
        <w:r>
          <w:delText>(`</w:delText>
        </w:r>
      </w:del>
      <w:ins w:id="1030" w:author="Microsoft Word" w:date="2025-05-03T21:19:00Z" w16du:dateUtc="2025-05-04T00:19:00Z">
        <w:r w:rsidR="00B67294" w:rsidRPr="00B67294">
          <w:t>(</w:t>
        </w:r>
      </w:ins>
      <w:ins w:id="1031" w:author="Microsoft Word" w:date="2025-05-04T11:03:00Z" w16du:dateUtc="2025-05-04T14:03:00Z">
        <w:r w:rsidR="00016684" w:rsidRPr="00016684">
          <w:t>(</w:t>
        </w:r>
      </w:ins>
      <w:r w:rsidR="00016684" w:rsidRPr="00016684">
        <w:t>white-space: pre-wrap</w:t>
      </w:r>
      <w:del w:id="1032" w:author="Microsoft Word" w:date="2025-05-03T21:19:00Z" w16du:dateUtc="2025-05-04T00:19:00Z">
        <w:r>
          <w:delText>`).</w:delText>
        </w:r>
      </w:del>
      <w:ins w:id="1033" w:author="Microsoft Word" w:date="2025-05-03T21:19:00Z" w16du:dateUtc="2025-05-04T00:19:00Z">
        <w:r w:rsidR="00B67294" w:rsidRPr="00B67294">
          <w:t>).</w:t>
        </w:r>
      </w:ins>
      <w:ins w:id="1034" w:author="Microsoft Word" w:date="2025-05-04T11:03:00Z" w16du:dateUtc="2025-05-04T14:03:00Z">
        <w:r w:rsidR="00016684" w:rsidRPr="00016684">
          <w:t>).</w:t>
        </w:r>
      </w:ins>
    </w:p>
    <w:p w14:paraId="55EDDC48" w14:textId="66C28524" w:rsidR="00016684" w:rsidRPr="00016684" w:rsidRDefault="002E1387" w:rsidP="00016684">
      <w:pPr>
        <w:numPr>
          <w:ilvl w:val="1"/>
          <w:numId w:val="24"/>
        </w:numPr>
      </w:pPr>
      <w:del w:id="1035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Funcionalidades Implementadas</w:t>
      </w:r>
      <w:del w:id="1036" w:author="Microsoft Word" w:date="2025-05-03T21:19:00Z" w16du:dateUtc="2025-05-04T00:19:00Z">
        <w:r>
          <w:delText>**:</w:delText>
        </w:r>
      </w:del>
      <w:ins w:id="1037" w:author="Microsoft Word" w:date="2025-05-03T21:19:00Z" w16du:dateUtc="2025-05-04T00:19:00Z">
        <w:r w:rsidR="00B67294" w:rsidRPr="00B67294">
          <w:t xml:space="preserve">: </w:t>
        </w:r>
      </w:ins>
      <w:ins w:id="1038" w:author="Microsoft Word" w:date="2025-05-04T11:03:00Z" w16du:dateUtc="2025-05-04T14:03:00Z">
        <w:r w:rsidR="00016684" w:rsidRPr="00016684">
          <w:t xml:space="preserve">: </w:t>
        </w:r>
      </w:ins>
    </w:p>
    <w:p w14:paraId="21288F9F" w14:textId="4F7A9FA7" w:rsidR="00016684" w:rsidRPr="00016684" w:rsidRDefault="002E1387" w:rsidP="00016684">
      <w:pPr>
        <w:numPr>
          <w:ilvl w:val="2"/>
          <w:numId w:val="24"/>
        </w:numPr>
      </w:pPr>
      <w:del w:id="1039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Interface para análise jurídica </w:t>
      </w:r>
      <w:del w:id="1040" w:author="Microsoft Word" w:date="2025-05-03T21:19:00Z" w16du:dateUtc="2025-05-04T00:19:00Z">
        <w:r>
          <w:delText>(`</w:delText>
        </w:r>
      </w:del>
      <w:ins w:id="1041" w:author="Microsoft Word" w:date="2025-05-03T21:19:00Z" w16du:dateUtc="2025-05-04T00:19:00Z">
        <w:r w:rsidR="00B67294" w:rsidRPr="00B67294">
          <w:t>(</w:t>
        </w:r>
      </w:ins>
      <w:ins w:id="1042" w:author="Microsoft Word" w:date="2025-05-04T11:03:00Z" w16du:dateUtc="2025-05-04T14:03:00Z">
        <w:r w:rsidR="00016684" w:rsidRPr="00016684">
          <w:t>(</w:t>
        </w:r>
      </w:ins>
      <w:r w:rsidR="00016684" w:rsidRPr="00016684">
        <w:t>chat.html</w:t>
      </w:r>
      <w:del w:id="1043" w:author="Microsoft Word" w:date="2025-05-03T21:19:00Z" w16du:dateUtc="2025-05-04T00:19:00Z">
        <w:r>
          <w:delText>`):</w:delText>
        </w:r>
      </w:del>
      <w:ins w:id="1044" w:author="Microsoft Word" w:date="2025-05-03T21:19:00Z" w16du:dateUtc="2025-05-04T00:19:00Z">
        <w:r w:rsidR="00B67294" w:rsidRPr="00B67294">
          <w:t xml:space="preserve">): </w:t>
        </w:r>
      </w:ins>
      <w:ins w:id="1045" w:author="Microsoft Word" w:date="2025-05-04T11:03:00Z" w16du:dateUtc="2025-05-04T14:03:00Z">
        <w:r w:rsidR="00016684" w:rsidRPr="00016684">
          <w:t xml:space="preserve">): </w:t>
        </w:r>
      </w:ins>
    </w:p>
    <w:p w14:paraId="2C1A9BF5" w14:textId="2E4BA0E3" w:rsidR="00016684" w:rsidRPr="00016684" w:rsidRDefault="002E1387" w:rsidP="00016684">
      <w:pPr>
        <w:numPr>
          <w:ilvl w:val="3"/>
          <w:numId w:val="24"/>
        </w:numPr>
      </w:pPr>
      <w:del w:id="1046" w:author="Microsoft Word" w:date="2025-05-04T11:03:00Z" w16du:dateUtc="2025-05-04T14:03:00Z">
        <w:r>
          <w:lastRenderedPageBreak/>
          <w:delText xml:space="preserve">       - </w:delText>
        </w:r>
      </w:del>
      <w:r w:rsidR="00016684" w:rsidRPr="00016684">
        <w:t>Campo de entrada para descrição do caso.</w:t>
      </w:r>
    </w:p>
    <w:p w14:paraId="13DDCDA3" w14:textId="2667E86D" w:rsidR="00016684" w:rsidRPr="00016684" w:rsidRDefault="002E1387" w:rsidP="00016684">
      <w:pPr>
        <w:numPr>
          <w:ilvl w:val="3"/>
          <w:numId w:val="24"/>
        </w:numPr>
      </w:pPr>
      <w:del w:id="1047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Exibição de logs em </w:t>
      </w:r>
      <w:del w:id="1048" w:author="Microsoft Word" w:date="2025-05-03T21:19:00Z" w16du:dateUtc="2025-05-04T00:19:00Z">
        <w:r>
          <w:delText>`#</w:delText>
        </w:r>
      </w:del>
      <w:ins w:id="1049" w:author="Microsoft Word" w:date="2025-05-03T21:19:00Z" w16du:dateUtc="2025-05-04T00:19:00Z">
        <w:r w:rsidR="00B67294" w:rsidRPr="00B67294">
          <w:t>#</w:t>
        </w:r>
      </w:ins>
      <w:ins w:id="1050" w:author="Microsoft Word" w:date="2025-05-04T11:03:00Z" w16du:dateUtc="2025-05-04T14:03:00Z">
        <w:r w:rsidR="00016684" w:rsidRPr="00016684">
          <w:t>#</w:t>
        </w:r>
      </w:ins>
      <w:r w:rsidR="00016684" w:rsidRPr="00016684">
        <w:t>logsIndividuais</w:t>
      </w:r>
      <w:del w:id="1051" w:author="Microsoft Word" w:date="2025-05-04T11:03:00Z" w16du:dateUtc="2025-05-04T14:03:00Z">
        <w:r>
          <w:delText>`</w:delText>
        </w:r>
      </w:del>
      <w:r w:rsidR="00016684" w:rsidRPr="00016684">
        <w:t xml:space="preserve"> (usuário, Redator, Médico, Estrategista, Supervisor).</w:t>
      </w:r>
    </w:p>
    <w:p w14:paraId="3F26B291" w14:textId="7B4C6DC5" w:rsidR="00016684" w:rsidRPr="00016684" w:rsidRDefault="002E1387" w:rsidP="00016684">
      <w:pPr>
        <w:numPr>
          <w:ilvl w:val="3"/>
          <w:numId w:val="24"/>
        </w:numPr>
      </w:pPr>
      <w:del w:id="1052" w:author="Microsoft Word" w:date="2025-05-04T11:03:00Z" w16du:dateUtc="2025-05-04T14:03:00Z">
        <w:r>
          <w:delText xml:space="preserve">       - </w:delText>
        </w:r>
      </w:del>
      <w:r w:rsidR="00016684" w:rsidRPr="00016684">
        <w:t>Botão para exportar logs como PDF.</w:t>
      </w:r>
    </w:p>
    <w:p w14:paraId="4A9D4209" w14:textId="3E1C060B" w:rsidR="00016684" w:rsidRPr="00016684" w:rsidRDefault="002E1387" w:rsidP="00016684">
      <w:pPr>
        <w:numPr>
          <w:ilvl w:val="3"/>
          <w:numId w:val="24"/>
        </w:numPr>
      </w:pPr>
      <w:del w:id="1053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Botão "Voltar" usando </w:t>
      </w:r>
      <w:del w:id="1054" w:author="Microsoft Word" w:date="2025-05-04T11:03:00Z" w16du:dateUtc="2025-05-04T14:03:00Z">
        <w:r>
          <w:delText>`</w:delText>
        </w:r>
      </w:del>
      <w:r w:rsidR="00016684" w:rsidRPr="00016684">
        <w:t>sessionStorage</w:t>
      </w:r>
      <w:del w:id="1055" w:author="Microsoft Word" w:date="2025-05-03T21:19:00Z" w16du:dateUtc="2025-05-04T00:19:00Z">
        <w:r>
          <w:delText>` (`</w:delText>
        </w:r>
      </w:del>
      <w:ins w:id="1056" w:author="Microsoft Word" w:date="2025-05-03T21:19:00Z" w16du:dateUtc="2025-05-04T00:19:00Z">
        <w:r w:rsidR="00B67294" w:rsidRPr="00B67294">
          <w:t xml:space="preserve"> (</w:t>
        </w:r>
      </w:ins>
      <w:ins w:id="1057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cameFrom</w:t>
      </w:r>
      <w:del w:id="1058" w:author="Microsoft Word" w:date="2025-05-03T21:19:00Z" w16du:dateUtc="2025-05-04T00:19:00Z">
        <w:r>
          <w:delText>`).</w:delText>
        </w:r>
      </w:del>
      <w:ins w:id="1059" w:author="Microsoft Word" w:date="2025-05-03T21:19:00Z" w16du:dateUtc="2025-05-04T00:19:00Z">
        <w:r w:rsidR="00B67294" w:rsidRPr="00B67294">
          <w:t>).</w:t>
        </w:r>
      </w:ins>
      <w:ins w:id="1060" w:author="Microsoft Word" w:date="2025-05-04T11:03:00Z" w16du:dateUtc="2025-05-04T14:03:00Z">
        <w:r w:rsidR="00016684" w:rsidRPr="00016684">
          <w:t>).</w:t>
        </w:r>
      </w:ins>
    </w:p>
    <w:p w14:paraId="0DFB398D" w14:textId="5420A7FD" w:rsidR="00016684" w:rsidRPr="00016684" w:rsidRDefault="002E1387" w:rsidP="00016684">
      <w:pPr>
        <w:numPr>
          <w:ilvl w:val="2"/>
          <w:numId w:val="24"/>
        </w:numPr>
      </w:pPr>
      <w:del w:id="1061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Gestão de clientes </w:t>
      </w:r>
      <w:del w:id="1062" w:author="Microsoft Word" w:date="2025-05-03T21:19:00Z" w16du:dateUtc="2025-05-04T00:19:00Z">
        <w:r>
          <w:delText>(`</w:delText>
        </w:r>
      </w:del>
      <w:ins w:id="1063" w:author="Microsoft Word" w:date="2025-05-03T21:19:00Z" w16du:dateUtc="2025-05-04T00:19:00Z">
        <w:r w:rsidR="00B67294" w:rsidRPr="00B67294">
          <w:t>(</w:t>
        </w:r>
      </w:ins>
      <w:ins w:id="1064" w:author="Microsoft Word" w:date="2025-05-04T11:03:00Z" w16du:dateUtc="2025-05-04T14:03:00Z">
        <w:r w:rsidR="00016684" w:rsidRPr="00016684">
          <w:t>(</w:t>
        </w:r>
      </w:ins>
      <w:r w:rsidR="00016684" w:rsidRPr="00016684">
        <w:t>clients.html</w:t>
      </w:r>
      <w:del w:id="1065" w:author="Microsoft Word" w:date="2025-05-03T21:19:00Z" w16du:dateUtc="2025-05-04T00:19:00Z">
        <w:r>
          <w:delText>`):</w:delText>
        </w:r>
      </w:del>
      <w:ins w:id="1066" w:author="Microsoft Word" w:date="2025-05-03T21:19:00Z" w16du:dateUtc="2025-05-04T00:19:00Z">
        <w:r w:rsidR="00B67294" w:rsidRPr="00B67294">
          <w:t xml:space="preserve">): </w:t>
        </w:r>
      </w:ins>
      <w:ins w:id="1067" w:author="Microsoft Word" w:date="2025-05-04T11:03:00Z" w16du:dateUtc="2025-05-04T14:03:00Z">
        <w:r w:rsidR="00016684" w:rsidRPr="00016684">
          <w:t xml:space="preserve">): </w:t>
        </w:r>
      </w:ins>
    </w:p>
    <w:p w14:paraId="79DB875F" w14:textId="03D98681" w:rsidR="00016684" w:rsidRPr="00016684" w:rsidRDefault="002E1387" w:rsidP="00016684">
      <w:pPr>
        <w:numPr>
          <w:ilvl w:val="3"/>
          <w:numId w:val="24"/>
        </w:numPr>
      </w:pPr>
      <w:del w:id="1068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Listagem e cadastro de clientes via </w:t>
      </w:r>
      <w:del w:id="1069" w:author="Microsoft Word" w:date="2025-05-04T11:03:00Z" w16du:dateUtc="2025-05-04T14:03:00Z">
        <w:r>
          <w:delText>`</w:delText>
        </w:r>
      </w:del>
      <w:r w:rsidR="00016684" w:rsidRPr="00016684">
        <w:t>GET /api/clients</w:t>
      </w:r>
      <w:del w:id="1070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071" w:author="Microsoft Word" w:date="2025-05-04T11:03:00Z" w16du:dateUtc="2025-05-04T14:03:00Z">
        <w:r>
          <w:delText>`</w:delText>
        </w:r>
      </w:del>
      <w:r w:rsidR="00016684" w:rsidRPr="00016684">
        <w:t>POST /api/clients</w:t>
      </w:r>
      <w:del w:id="1072" w:author="Microsoft Word" w:date="2025-05-03T21:19:00Z" w16du:dateUtc="2025-05-04T00:19:00Z">
        <w:r>
          <w:delText>`.</w:delText>
        </w:r>
      </w:del>
      <w:ins w:id="1073" w:author="Microsoft Word" w:date="2025-05-03T21:19:00Z" w16du:dateUtc="2025-05-04T00:19:00Z">
        <w:r w:rsidR="00B67294" w:rsidRPr="00B67294">
          <w:t>.</w:t>
        </w:r>
      </w:ins>
      <w:ins w:id="1074" w:author="Microsoft Word" w:date="2025-05-04T11:03:00Z" w16du:dateUtc="2025-05-04T14:03:00Z">
        <w:r w:rsidR="00016684" w:rsidRPr="00016684">
          <w:t>.</w:t>
        </w:r>
      </w:ins>
    </w:p>
    <w:p w14:paraId="75E54DB5" w14:textId="4B09C46D" w:rsidR="00016684" w:rsidRPr="00016684" w:rsidRDefault="002E1387" w:rsidP="00016684">
      <w:pPr>
        <w:numPr>
          <w:ilvl w:val="3"/>
          <w:numId w:val="24"/>
        </w:numPr>
      </w:pPr>
      <w:del w:id="1075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Link para iniciar análise </w:t>
      </w:r>
      <w:del w:id="1076" w:author="Microsoft Word" w:date="2025-05-03T21:19:00Z" w16du:dateUtc="2025-05-04T00:19:00Z">
        <w:r>
          <w:delText>(`</w:delText>
        </w:r>
      </w:del>
      <w:ins w:id="1077" w:author="Microsoft Word" w:date="2025-05-03T21:19:00Z" w16du:dateUtc="2025-05-04T00:19:00Z">
        <w:r w:rsidR="00B67294" w:rsidRPr="00B67294">
          <w:t>(</w:t>
        </w:r>
      </w:ins>
      <w:ins w:id="1078" w:author="Microsoft Word" w:date="2025-05-04T11:03:00Z" w16du:dateUtc="2025-05-04T14:03:00Z">
        <w:r w:rsidR="00016684" w:rsidRPr="00016684">
          <w:t>(</w:t>
        </w:r>
      </w:ins>
      <w:r w:rsidR="00016684" w:rsidRPr="00016684">
        <w:t>client-sessions.html</w:t>
      </w:r>
      <w:del w:id="1079" w:author="Microsoft Word" w:date="2025-05-03T21:19:00Z" w16du:dateUtc="2025-05-04T00:19:00Z">
        <w:r>
          <w:delText>`).</w:delText>
        </w:r>
      </w:del>
      <w:ins w:id="1080" w:author="Microsoft Word" w:date="2025-05-03T21:19:00Z" w16du:dateUtc="2025-05-04T00:19:00Z">
        <w:r w:rsidR="00B67294" w:rsidRPr="00B67294">
          <w:t>).</w:t>
        </w:r>
      </w:ins>
      <w:ins w:id="1081" w:author="Microsoft Word" w:date="2025-05-04T11:03:00Z" w16du:dateUtc="2025-05-04T14:03:00Z">
        <w:r w:rsidR="00016684" w:rsidRPr="00016684">
          <w:t>).</w:t>
        </w:r>
      </w:ins>
    </w:p>
    <w:p w14:paraId="78E2FEE1" w14:textId="50C160F7" w:rsidR="00016684" w:rsidRPr="00016684" w:rsidRDefault="002E1387" w:rsidP="00016684">
      <w:pPr>
        <w:numPr>
          <w:ilvl w:val="2"/>
          <w:numId w:val="24"/>
        </w:numPr>
      </w:pPr>
      <w:del w:id="1082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Histórico de sessões </w:t>
      </w:r>
      <w:del w:id="1083" w:author="Microsoft Word" w:date="2025-05-03T21:19:00Z" w16du:dateUtc="2025-05-04T00:19:00Z">
        <w:r>
          <w:delText>(`</w:delText>
        </w:r>
      </w:del>
      <w:ins w:id="1084" w:author="Microsoft Word" w:date="2025-05-03T21:19:00Z" w16du:dateUtc="2025-05-04T00:19:00Z">
        <w:r w:rsidR="00B67294" w:rsidRPr="00B67294">
          <w:t>(</w:t>
        </w:r>
      </w:ins>
      <w:ins w:id="1085" w:author="Microsoft Word" w:date="2025-05-04T11:03:00Z" w16du:dateUtc="2025-05-04T14:03:00Z">
        <w:r w:rsidR="00016684" w:rsidRPr="00016684">
          <w:t>(</w:t>
        </w:r>
      </w:ins>
      <w:r w:rsidR="00016684" w:rsidRPr="00016684">
        <w:t>client-sessions.html</w:t>
      </w:r>
      <w:del w:id="1086" w:author="Microsoft Word" w:date="2025-05-03T21:19:00Z" w16du:dateUtc="2025-05-04T00:19:00Z">
        <w:r>
          <w:delText>`):</w:delText>
        </w:r>
      </w:del>
      <w:ins w:id="1087" w:author="Microsoft Word" w:date="2025-05-03T21:19:00Z" w16du:dateUtc="2025-05-04T00:19:00Z">
        <w:r w:rsidR="00B67294" w:rsidRPr="00B67294">
          <w:t xml:space="preserve">): </w:t>
        </w:r>
      </w:ins>
      <w:ins w:id="1088" w:author="Microsoft Word" w:date="2025-05-04T11:03:00Z" w16du:dateUtc="2025-05-04T14:03:00Z">
        <w:r w:rsidR="00016684" w:rsidRPr="00016684">
          <w:t xml:space="preserve">): </w:t>
        </w:r>
      </w:ins>
    </w:p>
    <w:p w14:paraId="3758EDC2" w14:textId="25B1B5A1" w:rsidR="00016684" w:rsidRPr="00016684" w:rsidRDefault="002E1387" w:rsidP="00016684">
      <w:pPr>
        <w:numPr>
          <w:ilvl w:val="3"/>
          <w:numId w:val="24"/>
        </w:numPr>
      </w:pPr>
      <w:del w:id="1089" w:author="Microsoft Word" w:date="2025-05-04T11:03:00Z" w16du:dateUtc="2025-05-04T14:03:00Z">
        <w:r>
          <w:delText xml:space="preserve">       - </w:delText>
        </w:r>
      </w:del>
      <w:r w:rsidR="00016684" w:rsidRPr="00016684">
        <w:t>Listagem de sessões por cliente.</w:t>
      </w:r>
    </w:p>
    <w:p w14:paraId="69A5F43B" w14:textId="2D91A96C" w:rsidR="00016684" w:rsidRPr="00016684" w:rsidRDefault="002E1387" w:rsidP="00016684">
      <w:pPr>
        <w:numPr>
          <w:ilvl w:val="3"/>
          <w:numId w:val="24"/>
        </w:numPr>
      </w:pPr>
      <w:del w:id="1090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Redirecionamento para </w:t>
      </w:r>
      <w:del w:id="1091" w:author="Microsoft Word" w:date="2025-05-04T11:03:00Z" w16du:dateUtc="2025-05-04T14:03:00Z">
        <w:r>
          <w:delText>`</w:delText>
        </w:r>
      </w:del>
      <w:r w:rsidR="00016684" w:rsidRPr="00016684">
        <w:t>chat.html</w:t>
      </w:r>
      <w:del w:id="1092" w:author="Microsoft Word" w:date="2025-05-04T11:03:00Z" w16du:dateUtc="2025-05-04T14:03:00Z">
        <w:r>
          <w:delText>`</w:delText>
        </w:r>
      </w:del>
      <w:r w:rsidR="00016684" w:rsidRPr="00016684">
        <w:t xml:space="preserve"> ao selecionar uma sessão.</w:t>
      </w:r>
    </w:p>
    <w:p w14:paraId="1E976396" w14:textId="481D5619" w:rsidR="00016684" w:rsidRPr="00016684" w:rsidRDefault="002E1387" w:rsidP="00016684">
      <w:pPr>
        <w:numPr>
          <w:ilvl w:val="2"/>
          <w:numId w:val="24"/>
        </w:numPr>
      </w:pPr>
      <w:del w:id="1093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Gestão de assistentes </w:t>
      </w:r>
      <w:del w:id="1094" w:author="Microsoft Word" w:date="2025-05-03T21:19:00Z" w16du:dateUtc="2025-05-04T00:19:00Z">
        <w:r>
          <w:delText>(`</w:delText>
        </w:r>
      </w:del>
      <w:ins w:id="1095" w:author="Microsoft Word" w:date="2025-05-03T21:19:00Z" w16du:dateUtc="2025-05-04T00:19:00Z">
        <w:r w:rsidR="00B67294" w:rsidRPr="00B67294">
          <w:t>(</w:t>
        </w:r>
      </w:ins>
      <w:ins w:id="1096" w:author="Microsoft Word" w:date="2025-05-04T11:03:00Z" w16du:dateUtc="2025-05-04T14:03:00Z">
        <w:r w:rsidR="00016684" w:rsidRPr="00016684">
          <w:t>(</w:t>
        </w:r>
      </w:ins>
      <w:r w:rsidR="00016684" w:rsidRPr="00016684">
        <w:t>assistants.html</w:t>
      </w:r>
      <w:del w:id="1097" w:author="Microsoft Word" w:date="2025-05-03T21:19:00Z" w16du:dateUtc="2025-05-04T00:19:00Z">
        <w:r>
          <w:delText>`):</w:delText>
        </w:r>
      </w:del>
      <w:ins w:id="1098" w:author="Microsoft Word" w:date="2025-05-03T21:19:00Z" w16du:dateUtc="2025-05-04T00:19:00Z">
        <w:r w:rsidR="00B67294" w:rsidRPr="00B67294">
          <w:t xml:space="preserve">): </w:t>
        </w:r>
      </w:ins>
      <w:ins w:id="1099" w:author="Microsoft Word" w:date="2025-05-04T11:03:00Z" w16du:dateUtc="2025-05-04T14:03:00Z">
        <w:r w:rsidR="00016684" w:rsidRPr="00016684">
          <w:t xml:space="preserve">): </w:t>
        </w:r>
      </w:ins>
    </w:p>
    <w:p w14:paraId="30D43767" w14:textId="287CC9F6" w:rsidR="00016684" w:rsidRPr="00016684" w:rsidRDefault="002E1387" w:rsidP="00016684">
      <w:pPr>
        <w:numPr>
          <w:ilvl w:val="3"/>
          <w:numId w:val="24"/>
        </w:numPr>
      </w:pPr>
      <w:del w:id="1100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Cadastro e listagem de assistentes via </w:t>
      </w:r>
      <w:del w:id="1101" w:author="Microsoft Word" w:date="2025-05-04T11:03:00Z" w16du:dateUtc="2025-05-04T14:03:00Z">
        <w:r>
          <w:delText>`</w:delText>
        </w:r>
      </w:del>
      <w:r w:rsidR="00016684" w:rsidRPr="00016684">
        <w:t>GET /api/assistants</w:t>
      </w:r>
      <w:del w:id="1102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103" w:author="Microsoft Word" w:date="2025-05-04T11:03:00Z" w16du:dateUtc="2025-05-04T14:03:00Z">
        <w:r>
          <w:delText>`</w:delText>
        </w:r>
      </w:del>
      <w:r w:rsidR="00016684" w:rsidRPr="00016684">
        <w:t>POST /api/assistants</w:t>
      </w:r>
      <w:del w:id="1104" w:author="Microsoft Word" w:date="2025-05-03T21:19:00Z" w16du:dateUtc="2025-05-04T00:19:00Z">
        <w:r>
          <w:delText>`.</w:delText>
        </w:r>
      </w:del>
      <w:ins w:id="1105" w:author="Microsoft Word" w:date="2025-05-03T21:19:00Z" w16du:dateUtc="2025-05-04T00:19:00Z">
        <w:r w:rsidR="00B67294" w:rsidRPr="00B67294">
          <w:t>.</w:t>
        </w:r>
      </w:ins>
      <w:ins w:id="1106" w:author="Microsoft Word" w:date="2025-05-04T11:03:00Z" w16du:dateUtc="2025-05-04T14:03:00Z">
        <w:r w:rsidR="00016684" w:rsidRPr="00016684">
          <w:t>.</w:t>
        </w:r>
      </w:ins>
    </w:p>
    <w:p w14:paraId="585E2FF3" w14:textId="565CA3C7" w:rsidR="00016684" w:rsidRPr="00016684" w:rsidRDefault="002E1387" w:rsidP="00016684">
      <w:pPr>
        <w:numPr>
          <w:ilvl w:val="2"/>
          <w:numId w:val="24"/>
        </w:numPr>
      </w:pPr>
      <w:del w:id="1107" w:author="Microsoft Word" w:date="2025-05-04T11:03:00Z" w16du:dateUtc="2025-05-04T14:03:00Z">
        <w:r>
          <w:delText xml:space="preserve">     - </w:delText>
        </w:r>
      </w:del>
      <w:r w:rsidR="00016684" w:rsidRPr="00016684">
        <w:t>Autenticação:</w:t>
      </w:r>
      <w:ins w:id="1108" w:author="Microsoft Word" w:date="2025-05-03T21:19:00Z" w16du:dateUtc="2025-05-04T00:19:00Z">
        <w:r w:rsidR="00016684" w:rsidRPr="00016684">
          <w:t xml:space="preserve"> </w:t>
        </w:r>
      </w:ins>
    </w:p>
    <w:p w14:paraId="30626CB2" w14:textId="3B03F916" w:rsidR="00016684" w:rsidRPr="00016684" w:rsidRDefault="002E1387" w:rsidP="00016684">
      <w:pPr>
        <w:numPr>
          <w:ilvl w:val="3"/>
          <w:numId w:val="24"/>
        </w:numPr>
      </w:pPr>
      <w:del w:id="1109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Login/logout básico via </w:t>
      </w:r>
      <w:del w:id="1110" w:author="Microsoft Word" w:date="2025-05-04T11:03:00Z" w16du:dateUtc="2025-05-04T14:03:00Z">
        <w:r>
          <w:delText>`</w:delText>
        </w:r>
      </w:del>
      <w:r w:rsidR="00016684" w:rsidRPr="00016684">
        <w:t>login.html</w:t>
      </w:r>
      <w:del w:id="1111" w:author="Microsoft Word" w:date="2025-05-03T21:19:00Z" w16du:dateUtc="2025-05-04T00:19:00Z">
        <w:r>
          <w:delText>`, `</w:delText>
        </w:r>
      </w:del>
      <w:ins w:id="1112" w:author="Microsoft Word" w:date="2025-05-03T21:19:00Z" w16du:dateUtc="2025-05-04T00:19:00Z">
        <w:r w:rsidR="00B67294" w:rsidRPr="00B67294">
          <w:t xml:space="preserve">, </w:t>
        </w:r>
      </w:ins>
      <w:ins w:id="1113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register.html</w:t>
      </w:r>
      <w:del w:id="1114" w:author="Microsoft Word" w:date="2025-05-03T21:19:00Z" w16du:dateUtc="2025-05-04T00:19:00Z">
        <w:r>
          <w:delText>`,</w:delText>
        </w:r>
      </w:del>
      <w:ins w:id="1115" w:author="Microsoft Word" w:date="2025-05-03T21:19:00Z" w16du:dateUtc="2025-05-04T00:19:00Z">
        <w:r w:rsidR="00B67294" w:rsidRPr="00B67294">
          <w:t>,</w:t>
        </w:r>
      </w:ins>
      <w:ins w:id="1116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e </w:t>
      </w:r>
      <w:del w:id="1117" w:author="Microsoft Word" w:date="2025-05-04T11:03:00Z" w16du:dateUtc="2025-05-04T14:03:00Z">
        <w:r>
          <w:delText>`</w:delText>
        </w:r>
      </w:del>
      <w:r w:rsidR="00016684" w:rsidRPr="00016684">
        <w:t>auth.js</w:t>
      </w:r>
      <w:del w:id="1118" w:author="Microsoft Word" w:date="2025-05-03T21:19:00Z" w16du:dateUtc="2025-05-04T00:19:00Z">
        <w:r>
          <w:delText>`.</w:delText>
        </w:r>
      </w:del>
      <w:ins w:id="1119" w:author="Microsoft Word" w:date="2025-05-03T21:19:00Z" w16du:dateUtc="2025-05-04T00:19:00Z">
        <w:r w:rsidR="00B67294" w:rsidRPr="00B67294">
          <w:t>.</w:t>
        </w:r>
      </w:ins>
      <w:ins w:id="1120" w:author="Microsoft Word" w:date="2025-05-04T11:03:00Z" w16du:dateUtc="2025-05-04T14:03:00Z">
        <w:r w:rsidR="00016684" w:rsidRPr="00016684">
          <w:t>.</w:t>
        </w:r>
      </w:ins>
    </w:p>
    <w:p w14:paraId="4AF0C653" w14:textId="22779B22" w:rsidR="00016684" w:rsidRPr="00016684" w:rsidRDefault="002E1387" w:rsidP="00016684">
      <w:pPr>
        <w:numPr>
          <w:ilvl w:val="3"/>
          <w:numId w:val="24"/>
        </w:numPr>
      </w:pPr>
      <w:del w:id="1121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Redirecionamento para </w:t>
      </w:r>
      <w:del w:id="1122" w:author="Microsoft Word" w:date="2025-05-04T11:03:00Z" w16du:dateUtc="2025-05-04T14:03:00Z">
        <w:r>
          <w:delText>`</w:delText>
        </w:r>
      </w:del>
      <w:r w:rsidR="00016684" w:rsidRPr="00016684">
        <w:t>login.html</w:t>
      </w:r>
      <w:del w:id="1123" w:author="Microsoft Word" w:date="2025-05-04T11:03:00Z" w16du:dateUtc="2025-05-04T14:03:00Z">
        <w:r>
          <w:delText>`</w:delText>
        </w:r>
      </w:del>
      <w:r w:rsidR="00016684" w:rsidRPr="00016684">
        <w:t xml:space="preserve"> se o token estiver ausente.</w:t>
      </w:r>
    </w:p>
    <w:p w14:paraId="11F539F1" w14:textId="61872E88" w:rsidR="00016684" w:rsidRPr="00016684" w:rsidRDefault="002E1387" w:rsidP="00016684">
      <w:pPr>
        <w:numPr>
          <w:ilvl w:val="2"/>
          <w:numId w:val="24"/>
        </w:numPr>
      </w:pPr>
      <w:del w:id="1124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Indicador de progresso </w:t>
      </w:r>
      <w:del w:id="1125" w:author="Microsoft Word" w:date="2025-05-03T21:19:00Z" w16du:dateUtc="2025-05-04T00:19:00Z">
        <w:r>
          <w:delText>(`</w:delText>
        </w:r>
      </w:del>
      <w:ins w:id="1126" w:author="Microsoft Word" w:date="2025-05-03T21:19:00Z" w16du:dateUtc="2025-05-04T00:19:00Z">
        <w:r w:rsidR="00B67294" w:rsidRPr="00B67294">
          <w:t>(</w:t>
        </w:r>
      </w:ins>
      <w:ins w:id="1127" w:author="Microsoft Word" w:date="2025-05-04T11:03:00Z" w16du:dateUtc="2025-05-04T14:03:00Z">
        <w:r w:rsidR="00016684" w:rsidRPr="00016684">
          <w:t>(</w:t>
        </w:r>
      </w:ins>
      <w:r w:rsidR="00016684" w:rsidRPr="00016684">
        <w:t>showProgress</w:t>
      </w:r>
      <w:del w:id="1128" w:author="Microsoft Word" w:date="2025-05-03T21:19:00Z" w16du:dateUtc="2025-05-04T00:19:00Z">
        <w:r>
          <w:delText>`, `</w:delText>
        </w:r>
      </w:del>
      <w:ins w:id="1129" w:author="Microsoft Word" w:date="2025-05-03T21:19:00Z" w16du:dateUtc="2025-05-04T00:19:00Z">
        <w:r w:rsidR="00B67294" w:rsidRPr="00B67294">
          <w:t xml:space="preserve">, </w:t>
        </w:r>
      </w:ins>
      <w:ins w:id="113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clearProgress</w:t>
      </w:r>
      <w:del w:id="1131" w:author="Microsoft Word" w:date="2025-05-03T21:19:00Z" w16du:dateUtc="2025-05-04T00:19:00Z">
        <w:r>
          <w:delText>`)</w:delText>
        </w:r>
      </w:del>
      <w:ins w:id="1132" w:author="Microsoft Word" w:date="2025-05-03T21:19:00Z" w16du:dateUtc="2025-05-04T00:19:00Z">
        <w:r w:rsidR="00B67294" w:rsidRPr="00B67294">
          <w:t>)</w:t>
        </w:r>
      </w:ins>
      <w:ins w:id="1133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para chamadas à API.</w:t>
      </w:r>
    </w:p>
    <w:p w14:paraId="07BC9996" w14:textId="1A1106AD" w:rsidR="00016684" w:rsidRPr="00016684" w:rsidRDefault="002E1387" w:rsidP="00016684">
      <w:pPr>
        <w:numPr>
          <w:ilvl w:val="2"/>
          <w:numId w:val="24"/>
        </w:numPr>
      </w:pPr>
      <w:del w:id="1134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Internacionalização </w:t>
      </w:r>
      <w:del w:id="1135" w:author="Microsoft Word" w:date="2025-05-03T21:19:00Z" w16du:dateUtc="2025-05-04T00:19:00Z">
        <w:r>
          <w:delText>(`</w:delText>
        </w:r>
      </w:del>
      <w:ins w:id="1136" w:author="Microsoft Word" w:date="2025-05-03T21:19:00Z" w16du:dateUtc="2025-05-04T00:19:00Z">
        <w:r w:rsidR="00B67294" w:rsidRPr="00B67294">
          <w:t>(</w:t>
        </w:r>
      </w:ins>
      <w:ins w:id="1137" w:author="Microsoft Word" w:date="2025-05-04T11:03:00Z" w16du:dateUtc="2025-05-04T14:03:00Z">
        <w:r w:rsidR="00016684" w:rsidRPr="00016684">
          <w:t>(</w:t>
        </w:r>
      </w:ins>
      <w:r w:rsidR="00016684" w:rsidRPr="00016684">
        <w:t>i18n.js</w:t>
      </w:r>
      <w:del w:id="1138" w:author="Microsoft Word" w:date="2025-05-03T21:19:00Z" w16du:dateUtc="2025-05-04T00:19:00Z">
        <w:r>
          <w:delText>`)</w:delText>
        </w:r>
      </w:del>
      <w:ins w:id="1139" w:author="Microsoft Word" w:date="2025-05-03T21:19:00Z" w16du:dateUtc="2025-05-04T00:19:00Z">
        <w:r w:rsidR="00B67294" w:rsidRPr="00B67294">
          <w:t>)</w:t>
        </w:r>
      </w:ins>
      <w:ins w:id="1140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com suporte a português </w:t>
      </w:r>
      <w:del w:id="1141" w:author="Microsoft Word" w:date="2025-05-03T21:19:00Z" w16du:dateUtc="2025-05-04T00:19:00Z">
        <w:r>
          <w:delText>(`</w:delText>
        </w:r>
      </w:del>
      <w:ins w:id="1142" w:author="Microsoft Word" w:date="2025-05-03T21:19:00Z" w16du:dateUtc="2025-05-04T00:19:00Z">
        <w:r w:rsidR="00B67294" w:rsidRPr="00B67294">
          <w:t>(</w:t>
        </w:r>
      </w:ins>
      <w:ins w:id="1143" w:author="Microsoft Word" w:date="2025-05-04T11:03:00Z" w16du:dateUtc="2025-05-04T14:03:00Z">
        <w:r w:rsidR="00016684" w:rsidRPr="00016684">
          <w:t>(</w:t>
        </w:r>
      </w:ins>
      <w:r w:rsidR="00016684" w:rsidRPr="00016684">
        <w:t>pt</w:t>
      </w:r>
      <w:del w:id="1144" w:author="Microsoft Word" w:date="2025-05-03T21:19:00Z" w16du:dateUtc="2025-05-04T00:19:00Z">
        <w:r>
          <w:delText>`)</w:delText>
        </w:r>
      </w:del>
      <w:ins w:id="1145" w:author="Microsoft Word" w:date="2025-05-03T21:19:00Z" w16du:dateUtc="2025-05-04T00:19:00Z">
        <w:r w:rsidR="00B67294" w:rsidRPr="00B67294">
          <w:t>)</w:t>
        </w:r>
      </w:ins>
      <w:ins w:id="1146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e inglês </w:t>
      </w:r>
      <w:del w:id="1147" w:author="Microsoft Word" w:date="2025-05-03T21:19:00Z" w16du:dateUtc="2025-05-04T00:19:00Z">
        <w:r>
          <w:delText>(`</w:delText>
        </w:r>
      </w:del>
      <w:ins w:id="1148" w:author="Microsoft Word" w:date="2025-05-03T21:19:00Z" w16du:dateUtc="2025-05-04T00:19:00Z">
        <w:r w:rsidR="00B67294" w:rsidRPr="00B67294">
          <w:t>(</w:t>
        </w:r>
      </w:ins>
      <w:ins w:id="1149" w:author="Microsoft Word" w:date="2025-05-04T11:03:00Z" w16du:dateUtc="2025-05-04T14:03:00Z">
        <w:r w:rsidR="00016684" w:rsidRPr="00016684">
          <w:t>(</w:t>
        </w:r>
      </w:ins>
      <w:r w:rsidR="00016684" w:rsidRPr="00016684">
        <w:t>en</w:t>
      </w:r>
      <w:del w:id="1150" w:author="Microsoft Word" w:date="2025-05-03T21:19:00Z" w16du:dateUtc="2025-05-04T00:19:00Z">
        <w:r>
          <w:delText>`).</w:delText>
        </w:r>
      </w:del>
      <w:ins w:id="1151" w:author="Microsoft Word" w:date="2025-05-03T21:19:00Z" w16du:dateUtc="2025-05-04T00:19:00Z">
        <w:r w:rsidR="00B67294" w:rsidRPr="00B67294">
          <w:t>).</w:t>
        </w:r>
      </w:ins>
      <w:ins w:id="1152" w:author="Microsoft Word" w:date="2025-05-04T11:03:00Z" w16du:dateUtc="2025-05-04T14:03:00Z">
        <w:r w:rsidR="00016684" w:rsidRPr="00016684">
          <w:t>).</w:t>
        </w:r>
      </w:ins>
    </w:p>
    <w:p w14:paraId="695CCA75" w14:textId="1A39EA93" w:rsidR="00016684" w:rsidRPr="00016684" w:rsidRDefault="002E1387" w:rsidP="00016684">
      <w:pPr>
        <w:numPr>
          <w:ilvl w:val="1"/>
          <w:numId w:val="24"/>
        </w:numPr>
      </w:pPr>
      <w:del w:id="1153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Fluxos Funcionando</w:t>
      </w:r>
      <w:del w:id="1154" w:author="Microsoft Word" w:date="2025-05-03T21:19:00Z" w16du:dateUtc="2025-05-04T00:19:00Z">
        <w:r>
          <w:delText>**:</w:delText>
        </w:r>
      </w:del>
      <w:ins w:id="1155" w:author="Microsoft Word" w:date="2025-05-03T21:19:00Z" w16du:dateUtc="2025-05-04T00:19:00Z">
        <w:r w:rsidR="00B67294" w:rsidRPr="00B67294">
          <w:t xml:space="preserve">: </w:t>
        </w:r>
      </w:ins>
      <w:ins w:id="1156" w:author="Microsoft Word" w:date="2025-05-04T11:03:00Z" w16du:dateUtc="2025-05-04T14:03:00Z">
        <w:r w:rsidR="00016684" w:rsidRPr="00016684">
          <w:t xml:space="preserve">: </w:t>
        </w:r>
      </w:ins>
    </w:p>
    <w:p w14:paraId="27CFE8D6" w14:textId="3AE8C712" w:rsidR="00016684" w:rsidRPr="00016684" w:rsidRDefault="002E1387" w:rsidP="00016684">
      <w:pPr>
        <w:numPr>
          <w:ilvl w:val="2"/>
          <w:numId w:val="24"/>
        </w:numPr>
      </w:pPr>
      <w:del w:id="1157" w:author="Microsoft Word" w:date="2025-05-04T11:03:00Z" w16du:dateUtc="2025-05-04T14:03:00Z">
        <w:r>
          <w:delText xml:space="preserve">     - **</w:delText>
        </w:r>
      </w:del>
      <w:r w:rsidR="00016684" w:rsidRPr="00016684">
        <w:rPr>
          <w:b/>
          <w:bCs/>
        </w:rPr>
        <w:t>Fluxo de Análise Jurídica</w:t>
      </w:r>
      <w:del w:id="1158" w:author="Microsoft Word" w:date="2025-05-03T21:19:00Z" w16du:dateUtc="2025-05-04T00:19:00Z">
        <w:r>
          <w:delText>**:</w:delText>
        </w:r>
      </w:del>
      <w:ins w:id="1159" w:author="Microsoft Word" w:date="2025-05-03T21:19:00Z" w16du:dateUtc="2025-05-04T00:19:00Z">
        <w:r w:rsidR="00B67294" w:rsidRPr="00B67294">
          <w:t xml:space="preserve">: </w:t>
        </w:r>
      </w:ins>
      <w:ins w:id="1160" w:author="Microsoft Word" w:date="2025-05-04T11:03:00Z" w16du:dateUtc="2025-05-04T14:03:00Z">
        <w:r w:rsidR="00016684" w:rsidRPr="00016684">
          <w:t xml:space="preserve">: </w:t>
        </w:r>
      </w:ins>
    </w:p>
    <w:p w14:paraId="6E2416A8" w14:textId="0F29C3D3" w:rsidR="00016684" w:rsidRPr="00016684" w:rsidRDefault="002E1387" w:rsidP="00016684">
      <w:pPr>
        <w:numPr>
          <w:ilvl w:val="3"/>
          <w:numId w:val="25"/>
        </w:numPr>
      </w:pPr>
      <w:del w:id="1161" w:author="Microsoft Word" w:date="2025-05-04T11:03:00Z" w16du:dateUtc="2025-05-04T14:03:00Z">
        <w:r>
          <w:delText xml:space="preserve">       1. </w:delText>
        </w:r>
      </w:del>
      <w:r w:rsidR="00016684" w:rsidRPr="00016684">
        <w:t xml:space="preserve">Usuário faz login </w:t>
      </w:r>
      <w:del w:id="1162" w:author="Microsoft Word" w:date="2025-05-03T21:19:00Z" w16du:dateUtc="2025-05-04T00:19:00Z">
        <w:r>
          <w:delText>(`</w:delText>
        </w:r>
      </w:del>
      <w:ins w:id="1163" w:author="Microsoft Word" w:date="2025-05-03T21:19:00Z" w16du:dateUtc="2025-05-04T00:19:00Z">
        <w:r w:rsidR="00B67294" w:rsidRPr="00B67294">
          <w:t>(</w:t>
        </w:r>
      </w:ins>
      <w:ins w:id="1164" w:author="Microsoft Word" w:date="2025-05-04T11:03:00Z" w16du:dateUtc="2025-05-04T14:03:00Z">
        <w:r w:rsidR="00016684" w:rsidRPr="00016684">
          <w:t>(</w:t>
        </w:r>
      </w:ins>
      <w:r w:rsidR="00016684" w:rsidRPr="00016684">
        <w:t>login.html</w:t>
      </w:r>
      <w:del w:id="1165" w:author="Microsoft Word" w:date="2025-05-03T21:19:00Z" w16du:dateUtc="2025-05-04T00:19:00Z">
        <w:r>
          <w:delText>`).</w:delText>
        </w:r>
      </w:del>
      <w:ins w:id="1166" w:author="Microsoft Word" w:date="2025-05-03T21:19:00Z" w16du:dateUtc="2025-05-04T00:19:00Z">
        <w:r w:rsidR="00B67294" w:rsidRPr="00B67294">
          <w:t>).</w:t>
        </w:r>
      </w:ins>
      <w:ins w:id="1167" w:author="Microsoft Word" w:date="2025-05-04T11:03:00Z" w16du:dateUtc="2025-05-04T14:03:00Z">
        <w:r w:rsidR="00016684" w:rsidRPr="00016684">
          <w:t>).</w:t>
        </w:r>
      </w:ins>
    </w:p>
    <w:p w14:paraId="79861EB8" w14:textId="504A37AA" w:rsidR="00016684" w:rsidRPr="00016684" w:rsidRDefault="002E1387" w:rsidP="00016684">
      <w:pPr>
        <w:numPr>
          <w:ilvl w:val="3"/>
          <w:numId w:val="25"/>
        </w:numPr>
      </w:pPr>
      <w:del w:id="1168" w:author="Microsoft Word" w:date="2025-05-04T11:03:00Z" w16du:dateUtc="2025-05-04T14:03:00Z">
        <w:r>
          <w:delText xml:space="preserve">       2. </w:delText>
        </w:r>
      </w:del>
      <w:r w:rsidR="00016684" w:rsidRPr="00016684">
        <w:t xml:space="preserve">Acessa </w:t>
      </w:r>
      <w:del w:id="1169" w:author="Microsoft Word" w:date="2025-05-04T11:03:00Z" w16du:dateUtc="2025-05-04T14:03:00Z">
        <w:r>
          <w:delText>`</w:delText>
        </w:r>
      </w:del>
      <w:r w:rsidR="00016684" w:rsidRPr="00016684">
        <w:t>clients.html</w:t>
      </w:r>
      <w:del w:id="1170" w:author="Microsoft Word" w:date="2025-05-03T21:19:00Z" w16du:dateUtc="2025-05-04T00:19:00Z">
        <w:r>
          <w:delText>`,</w:delText>
        </w:r>
      </w:del>
      <w:ins w:id="1171" w:author="Microsoft Word" w:date="2025-05-03T21:19:00Z" w16du:dateUtc="2025-05-04T00:19:00Z">
        <w:r w:rsidR="00B67294" w:rsidRPr="00B67294">
          <w:t>,</w:t>
        </w:r>
      </w:ins>
      <w:ins w:id="1172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seleciona um cliente, e clica em "Iniciar Análise".</w:t>
      </w:r>
    </w:p>
    <w:p w14:paraId="29556411" w14:textId="4A464F92" w:rsidR="00016684" w:rsidRPr="00016684" w:rsidRDefault="002E1387" w:rsidP="00016684">
      <w:pPr>
        <w:numPr>
          <w:ilvl w:val="3"/>
          <w:numId w:val="25"/>
        </w:numPr>
      </w:pPr>
      <w:del w:id="1173" w:author="Microsoft Word" w:date="2025-05-04T11:03:00Z" w16du:dateUtc="2025-05-04T14:03:00Z">
        <w:r>
          <w:delText xml:space="preserve">       3. </w:delText>
        </w:r>
      </w:del>
      <w:r w:rsidR="00016684" w:rsidRPr="00016684">
        <w:t xml:space="preserve">Redirecionado para </w:t>
      </w:r>
      <w:del w:id="1174" w:author="Microsoft Word" w:date="2025-05-04T11:03:00Z" w16du:dateUtc="2025-05-04T14:03:00Z">
        <w:r>
          <w:delText>`</w:delText>
        </w:r>
      </w:del>
      <w:r w:rsidR="00016684" w:rsidRPr="00016684">
        <w:t>client-sessions.html</w:t>
      </w:r>
      <w:del w:id="1175" w:author="Microsoft Word" w:date="2025-05-03T21:19:00Z" w16du:dateUtc="2025-05-04T00:19:00Z">
        <w:r>
          <w:delText>`,</w:delText>
        </w:r>
      </w:del>
      <w:ins w:id="1176" w:author="Microsoft Word" w:date="2025-05-03T21:19:00Z" w16du:dateUtc="2025-05-04T00:19:00Z">
        <w:r w:rsidR="00B67294" w:rsidRPr="00B67294">
          <w:t>,</w:t>
        </w:r>
      </w:ins>
      <w:ins w:id="1177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onde pode iniciar uma nova sessão ou carregar uma existente.</w:t>
      </w:r>
    </w:p>
    <w:p w14:paraId="4BECB751" w14:textId="06677394" w:rsidR="00016684" w:rsidRPr="00016684" w:rsidRDefault="002E1387" w:rsidP="00016684">
      <w:pPr>
        <w:numPr>
          <w:ilvl w:val="3"/>
          <w:numId w:val="25"/>
        </w:numPr>
      </w:pPr>
      <w:del w:id="1178" w:author="Microsoft Word" w:date="2025-05-04T11:03:00Z" w16du:dateUtc="2025-05-04T14:03:00Z">
        <w:r>
          <w:lastRenderedPageBreak/>
          <w:delText xml:space="preserve">       4. </w:delText>
        </w:r>
      </w:del>
      <w:r w:rsidR="00016684" w:rsidRPr="00016684">
        <w:t xml:space="preserve">Em </w:t>
      </w:r>
      <w:del w:id="1179" w:author="Microsoft Word" w:date="2025-05-04T11:03:00Z" w16du:dateUtc="2025-05-04T14:03:00Z">
        <w:r>
          <w:delText>`</w:delText>
        </w:r>
      </w:del>
      <w:r w:rsidR="00016684" w:rsidRPr="00016684">
        <w:t>chat.html</w:t>
      </w:r>
      <w:del w:id="1180" w:author="Microsoft Word" w:date="2025-05-03T21:19:00Z" w16du:dateUtc="2025-05-04T00:19:00Z">
        <w:r>
          <w:delText>`,</w:delText>
        </w:r>
      </w:del>
      <w:ins w:id="1181" w:author="Microsoft Word" w:date="2025-05-03T21:19:00Z" w16du:dateUtc="2025-05-04T00:19:00Z">
        <w:r w:rsidR="00B67294" w:rsidRPr="00B67294">
          <w:t>,</w:t>
        </w:r>
      </w:ins>
      <w:ins w:id="1182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insere a descrição do caso (ex.: "dor lombar baixa CID-10 M54").</w:t>
      </w:r>
    </w:p>
    <w:p w14:paraId="534181C8" w14:textId="49C99895" w:rsidR="00016684" w:rsidRPr="00016684" w:rsidRDefault="002E1387" w:rsidP="00016684">
      <w:pPr>
        <w:numPr>
          <w:ilvl w:val="3"/>
          <w:numId w:val="25"/>
        </w:numPr>
      </w:pPr>
      <w:del w:id="1183" w:author="Microsoft Word" w:date="2025-05-04T11:03:00Z" w16du:dateUtc="2025-05-04T14:03:00Z">
        <w:r>
          <w:delText xml:space="preserve">       5. </w:delText>
        </w:r>
      </w:del>
      <w:r w:rsidR="00016684" w:rsidRPr="00016684">
        <w:t xml:space="preserve">A função </w:t>
      </w:r>
      <w:del w:id="1184" w:author="Microsoft Word" w:date="2025-05-04T11:03:00Z" w16du:dateUtc="2025-05-04T14:03:00Z">
        <w:r>
          <w:delText>`</w:delText>
        </w:r>
      </w:del>
      <w:r w:rsidR="00016684" w:rsidRPr="00016684">
        <w:t>mainCaseFlow</w:t>
      </w:r>
      <w:del w:id="1185" w:author="Microsoft Word" w:date="2025-05-04T11:03:00Z" w16du:dateUtc="2025-05-04T14:03:00Z">
        <w:r>
          <w:delText>`</w:delText>
        </w:r>
      </w:del>
      <w:r w:rsidR="00016684" w:rsidRPr="00016684">
        <w:t xml:space="preserve"> em </w:t>
      </w:r>
      <w:del w:id="1186" w:author="Microsoft Word" w:date="2025-05-04T11:03:00Z" w16du:dateUtc="2025-05-04T14:03:00Z">
        <w:r>
          <w:delText>`</w:delText>
        </w:r>
      </w:del>
      <w:r w:rsidR="00016684" w:rsidRPr="00016684">
        <w:t>chat.js</w:t>
      </w:r>
      <w:del w:id="1187" w:author="Microsoft Word" w:date="2025-05-04T11:03:00Z" w16du:dateUtc="2025-05-04T14:03:00Z">
        <w:r>
          <w:delText>`</w:delText>
        </w:r>
      </w:del>
      <w:r w:rsidR="00016684" w:rsidRPr="00016684">
        <w:t xml:space="preserve"> orquestra chamadas a </w:t>
      </w:r>
      <w:del w:id="1188" w:author="Microsoft Word" w:date="2025-05-04T11:03:00Z" w16du:dateUtc="2025-05-04T14:03:00Z">
        <w:r>
          <w:delText>`</w:delText>
        </w:r>
      </w:del>
      <w:r w:rsidR="00016684" w:rsidRPr="00016684">
        <w:t>callBotAPI</w:t>
      </w:r>
      <w:del w:id="1189" w:author="Microsoft Word" w:date="2025-05-03T21:19:00Z" w16du:dateUtc="2025-05-04T00:19:00Z">
        <w:r>
          <w:delText>` (`</w:delText>
        </w:r>
      </w:del>
      <w:ins w:id="1190" w:author="Microsoft Word" w:date="2025-05-03T21:19:00Z" w16du:dateUtc="2025-05-04T00:19:00Z">
        <w:r w:rsidR="00B67294" w:rsidRPr="00B67294">
          <w:t xml:space="preserve"> (</w:t>
        </w:r>
      </w:ins>
      <w:ins w:id="1191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api.js</w:t>
      </w:r>
      <w:del w:id="1192" w:author="Microsoft Word" w:date="2025-05-03T21:19:00Z" w16du:dateUtc="2025-05-04T00:19:00Z">
        <w:r>
          <w:delText>`),</w:delText>
        </w:r>
      </w:del>
      <w:ins w:id="1193" w:author="Microsoft Word" w:date="2025-05-03T21:19:00Z" w16du:dateUtc="2025-05-04T00:19:00Z">
        <w:r w:rsidR="00B67294" w:rsidRPr="00B67294">
          <w:t>),</w:t>
        </w:r>
      </w:ins>
      <w:ins w:id="1194" w:author="Microsoft Word" w:date="2025-05-04T11:03:00Z" w16du:dateUtc="2025-05-04T14:03:00Z">
        <w:r w:rsidR="00016684" w:rsidRPr="00016684">
          <w:t>),</w:t>
        </w:r>
      </w:ins>
      <w:r w:rsidR="00016684" w:rsidRPr="00016684">
        <w:t xml:space="preserve"> enviando requisições para </w:t>
      </w:r>
      <w:del w:id="1195" w:author="Microsoft Word" w:date="2025-05-03T21:19:00Z" w16du:dateUtc="2025-05-04T00:19:00Z">
        <w:r>
          <w:delText>`/</w:delText>
        </w:r>
      </w:del>
      <w:ins w:id="1196" w:author="Microsoft Word" w:date="2025-05-03T21:19:00Z" w16du:dateUtc="2025-05-04T00:19:00Z">
        <w:r w:rsidR="00B67294" w:rsidRPr="00B67294">
          <w:t>/</w:t>
        </w:r>
      </w:ins>
      <w:ins w:id="1197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1198" w:author="Microsoft Word" w:date="2025-05-04T11:03:00Z" w16du:dateUtc="2025-05-04T14:03:00Z">
        <w:r>
          <w:delText>`</w:delText>
        </w:r>
      </w:del>
      <w:r w:rsidR="00016684" w:rsidRPr="00016684">
        <w:t xml:space="preserve"> para os bots (Redator, Médico, Estrategista, Supervisor).</w:t>
      </w:r>
    </w:p>
    <w:p w14:paraId="131CA9F4" w14:textId="55EF5F39" w:rsidR="00016684" w:rsidRPr="00016684" w:rsidRDefault="002E1387" w:rsidP="00016684">
      <w:pPr>
        <w:numPr>
          <w:ilvl w:val="3"/>
          <w:numId w:val="25"/>
        </w:numPr>
      </w:pPr>
      <w:del w:id="1199" w:author="Microsoft Word" w:date="2025-05-04T11:03:00Z" w16du:dateUtc="2025-05-04T14:03:00Z">
        <w:r>
          <w:delText xml:space="preserve">       6. </w:delText>
        </w:r>
      </w:del>
      <w:r w:rsidR="00016684" w:rsidRPr="00016684">
        <w:t xml:space="preserve">As respostas são exibidas em </w:t>
      </w:r>
      <w:del w:id="1200" w:author="Microsoft Word" w:date="2025-05-03T21:19:00Z" w16du:dateUtc="2025-05-04T00:19:00Z">
        <w:r>
          <w:delText>`#</w:delText>
        </w:r>
      </w:del>
      <w:ins w:id="1201" w:author="Microsoft Word" w:date="2025-05-03T21:19:00Z" w16du:dateUtc="2025-05-04T00:19:00Z">
        <w:r w:rsidR="00B67294" w:rsidRPr="00B67294">
          <w:t>#</w:t>
        </w:r>
      </w:ins>
      <w:ins w:id="1202" w:author="Microsoft Word" w:date="2025-05-04T11:03:00Z" w16du:dateUtc="2025-05-04T14:03:00Z">
        <w:r w:rsidR="00016684" w:rsidRPr="00016684">
          <w:t>#</w:t>
        </w:r>
      </w:ins>
      <w:r w:rsidR="00016684" w:rsidRPr="00016684">
        <w:t>logsIndividuais</w:t>
      </w:r>
      <w:del w:id="1203" w:author="Microsoft Word" w:date="2025-05-04T11:03:00Z" w16du:dateUtc="2025-05-04T14:03:00Z">
        <w:r>
          <w:delText>`</w:delText>
        </w:r>
      </w:del>
      <w:r w:rsidR="00016684" w:rsidRPr="00016684">
        <w:t xml:space="preserve"> e salvas no histórico </w:t>
      </w:r>
      <w:del w:id="1204" w:author="Microsoft Word" w:date="2025-05-03T21:19:00Z" w16du:dateUtc="2025-05-04T00:19:00Z">
        <w:r>
          <w:delText>(`</w:delText>
        </w:r>
      </w:del>
      <w:ins w:id="1205" w:author="Microsoft Word" w:date="2025-05-03T21:19:00Z" w16du:dateUtc="2025-05-04T00:19:00Z">
        <w:r w:rsidR="00B67294" w:rsidRPr="00B67294">
          <w:t>(</w:t>
        </w:r>
      </w:ins>
      <w:ins w:id="1206" w:author="Microsoft Word" w:date="2025-05-04T11:03:00Z" w16du:dateUtc="2025-05-04T14:03:00Z">
        <w:r w:rsidR="00016684" w:rsidRPr="00016684">
          <w:t>(</w:t>
        </w:r>
      </w:ins>
      <w:r w:rsidR="00016684" w:rsidRPr="00016684">
        <w:t>session_history</w:t>
      </w:r>
      <w:del w:id="1207" w:author="Microsoft Word" w:date="2025-05-03T21:19:00Z" w16du:dateUtc="2025-05-04T00:19:00Z">
        <w:r>
          <w:delText>`).</w:delText>
        </w:r>
      </w:del>
      <w:ins w:id="1208" w:author="Microsoft Word" w:date="2025-05-03T21:19:00Z" w16du:dateUtc="2025-05-04T00:19:00Z">
        <w:r w:rsidR="00B67294" w:rsidRPr="00B67294">
          <w:t>).</w:t>
        </w:r>
      </w:ins>
      <w:ins w:id="1209" w:author="Microsoft Word" w:date="2025-05-04T11:03:00Z" w16du:dateUtc="2025-05-04T14:03:00Z">
        <w:r w:rsidR="00016684" w:rsidRPr="00016684">
          <w:t>).</w:t>
        </w:r>
      </w:ins>
    </w:p>
    <w:p w14:paraId="4DB0B661" w14:textId="5B24F867" w:rsidR="00016684" w:rsidRPr="00016684" w:rsidRDefault="002E1387" w:rsidP="00016684">
      <w:pPr>
        <w:numPr>
          <w:ilvl w:val="3"/>
          <w:numId w:val="25"/>
        </w:numPr>
      </w:pPr>
      <w:del w:id="1210" w:author="Microsoft Word" w:date="2025-05-04T11:03:00Z" w16du:dateUtc="2025-05-04T14:03:00Z">
        <w:r>
          <w:delText xml:space="preserve">       7. </w:delText>
        </w:r>
      </w:del>
      <w:r w:rsidR="00016684" w:rsidRPr="00016684">
        <w:t>O usuário pode exportar os logs como PDF ou recarregar a página para restaurar a sessão.</w:t>
      </w:r>
    </w:p>
    <w:p w14:paraId="0F517EAF" w14:textId="345A7A6F" w:rsidR="00016684" w:rsidRPr="00016684" w:rsidRDefault="002E1387" w:rsidP="00016684">
      <w:pPr>
        <w:numPr>
          <w:ilvl w:val="2"/>
          <w:numId w:val="24"/>
        </w:numPr>
      </w:pPr>
      <w:del w:id="1211" w:author="Microsoft Word" w:date="2025-05-04T11:03:00Z" w16du:dateUtc="2025-05-04T14:03:00Z">
        <w:r>
          <w:delText xml:space="preserve">     - **</w:delText>
        </w:r>
      </w:del>
      <w:r w:rsidR="00016684" w:rsidRPr="00016684">
        <w:rPr>
          <w:b/>
          <w:bCs/>
        </w:rPr>
        <w:t>Fluxo de Gestão de Clientes</w:t>
      </w:r>
      <w:del w:id="1212" w:author="Microsoft Word" w:date="2025-05-03T21:19:00Z" w16du:dateUtc="2025-05-04T00:19:00Z">
        <w:r>
          <w:delText>**:</w:delText>
        </w:r>
      </w:del>
      <w:ins w:id="1213" w:author="Microsoft Word" w:date="2025-05-03T21:19:00Z" w16du:dateUtc="2025-05-04T00:19:00Z">
        <w:r w:rsidR="00B67294" w:rsidRPr="00B67294">
          <w:t xml:space="preserve">: </w:t>
        </w:r>
      </w:ins>
      <w:ins w:id="1214" w:author="Microsoft Word" w:date="2025-05-04T11:03:00Z" w16du:dateUtc="2025-05-04T14:03:00Z">
        <w:r w:rsidR="00016684" w:rsidRPr="00016684">
          <w:t xml:space="preserve">: </w:t>
        </w:r>
      </w:ins>
    </w:p>
    <w:p w14:paraId="4475B213" w14:textId="0E17C733" w:rsidR="00016684" w:rsidRPr="00016684" w:rsidRDefault="002E1387" w:rsidP="00016684">
      <w:pPr>
        <w:numPr>
          <w:ilvl w:val="3"/>
          <w:numId w:val="26"/>
        </w:numPr>
      </w:pPr>
      <w:del w:id="1215" w:author="Microsoft Word" w:date="2025-05-04T11:03:00Z" w16du:dateUtc="2025-05-04T14:03:00Z">
        <w:r>
          <w:delText xml:space="preserve">       1. </w:delText>
        </w:r>
      </w:del>
      <w:r w:rsidR="00016684" w:rsidRPr="00016684">
        <w:t xml:space="preserve">Usuário acessa </w:t>
      </w:r>
      <w:del w:id="1216" w:author="Microsoft Word" w:date="2025-05-04T11:03:00Z" w16du:dateUtc="2025-05-04T14:03:00Z">
        <w:r>
          <w:delText>`</w:delText>
        </w:r>
      </w:del>
      <w:r w:rsidR="00016684" w:rsidRPr="00016684">
        <w:t>clients.html</w:t>
      </w:r>
      <w:del w:id="1217" w:author="Microsoft Word" w:date="2025-05-04T11:03:00Z" w16du:dateUtc="2025-05-04T14:03:00Z">
        <w:r>
          <w:delText>`</w:delText>
        </w:r>
      </w:del>
      <w:r w:rsidR="00016684" w:rsidRPr="00016684">
        <w:t xml:space="preserve"> após login.</w:t>
      </w:r>
    </w:p>
    <w:p w14:paraId="723D6D13" w14:textId="41419EF5" w:rsidR="00016684" w:rsidRPr="00016684" w:rsidRDefault="002E1387" w:rsidP="00016684">
      <w:pPr>
        <w:numPr>
          <w:ilvl w:val="3"/>
          <w:numId w:val="26"/>
        </w:numPr>
      </w:pPr>
      <w:del w:id="1218" w:author="Microsoft Word" w:date="2025-05-04T11:03:00Z" w16du:dateUtc="2025-05-04T14:03:00Z">
        <w:r>
          <w:delText xml:space="preserve">       2. </w:delText>
        </w:r>
      </w:del>
      <w:r w:rsidR="00016684" w:rsidRPr="00016684">
        <w:t xml:space="preserve">Lista clientes existentes </w:t>
      </w:r>
      <w:del w:id="1219" w:author="Microsoft Word" w:date="2025-05-03T21:19:00Z" w16du:dateUtc="2025-05-04T00:19:00Z">
        <w:r>
          <w:delText>(`</w:delText>
        </w:r>
      </w:del>
      <w:ins w:id="1220" w:author="Microsoft Word" w:date="2025-05-03T21:19:00Z" w16du:dateUtc="2025-05-04T00:19:00Z">
        <w:r w:rsidR="00B67294" w:rsidRPr="00B67294">
          <w:t>(</w:t>
        </w:r>
      </w:ins>
      <w:ins w:id="1221" w:author="Microsoft Word" w:date="2025-05-04T11:03:00Z" w16du:dateUtc="2025-05-04T14:03:00Z">
        <w:r w:rsidR="00016684" w:rsidRPr="00016684">
          <w:t>(</w:t>
        </w:r>
      </w:ins>
      <w:r w:rsidR="00016684" w:rsidRPr="00016684">
        <w:t>GET /api/clients</w:t>
      </w:r>
      <w:del w:id="1222" w:author="Microsoft Word" w:date="2025-05-03T21:19:00Z" w16du:dateUtc="2025-05-04T00:19:00Z">
        <w:r>
          <w:delText>`)</w:delText>
        </w:r>
      </w:del>
      <w:ins w:id="1223" w:author="Microsoft Word" w:date="2025-05-03T21:19:00Z" w16du:dateUtc="2025-05-04T00:19:00Z">
        <w:r w:rsidR="00B67294" w:rsidRPr="00B67294">
          <w:t>)</w:t>
        </w:r>
      </w:ins>
      <w:ins w:id="1224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ou cadastra novos </w:t>
      </w:r>
      <w:del w:id="1225" w:author="Microsoft Word" w:date="2025-05-03T21:19:00Z" w16du:dateUtc="2025-05-04T00:19:00Z">
        <w:r>
          <w:delText>(`</w:delText>
        </w:r>
      </w:del>
      <w:ins w:id="1226" w:author="Microsoft Word" w:date="2025-05-03T21:19:00Z" w16du:dateUtc="2025-05-04T00:19:00Z">
        <w:r w:rsidR="00B67294" w:rsidRPr="00B67294">
          <w:t>(</w:t>
        </w:r>
      </w:ins>
      <w:ins w:id="1227" w:author="Microsoft Word" w:date="2025-05-04T11:03:00Z" w16du:dateUtc="2025-05-04T14:03:00Z">
        <w:r w:rsidR="00016684" w:rsidRPr="00016684">
          <w:t>(</w:t>
        </w:r>
      </w:ins>
      <w:r w:rsidR="00016684" w:rsidRPr="00016684">
        <w:t>POST /api/clients</w:t>
      </w:r>
      <w:del w:id="1228" w:author="Microsoft Word" w:date="2025-05-03T21:19:00Z" w16du:dateUtc="2025-05-04T00:19:00Z">
        <w:r>
          <w:delText>`).</w:delText>
        </w:r>
      </w:del>
      <w:ins w:id="1229" w:author="Microsoft Word" w:date="2025-05-03T21:19:00Z" w16du:dateUtc="2025-05-04T00:19:00Z">
        <w:r w:rsidR="00B67294" w:rsidRPr="00B67294">
          <w:t>).</w:t>
        </w:r>
      </w:ins>
      <w:ins w:id="1230" w:author="Microsoft Word" w:date="2025-05-04T11:03:00Z" w16du:dateUtc="2025-05-04T14:03:00Z">
        <w:r w:rsidR="00016684" w:rsidRPr="00016684">
          <w:t>).</w:t>
        </w:r>
      </w:ins>
    </w:p>
    <w:p w14:paraId="398E5A81" w14:textId="0D7BF606" w:rsidR="00016684" w:rsidRPr="00016684" w:rsidRDefault="002E1387" w:rsidP="00016684">
      <w:pPr>
        <w:numPr>
          <w:ilvl w:val="3"/>
          <w:numId w:val="26"/>
        </w:numPr>
      </w:pPr>
      <w:del w:id="1231" w:author="Microsoft Word" w:date="2025-05-04T11:03:00Z" w16du:dateUtc="2025-05-04T14:03:00Z">
        <w:r>
          <w:delText xml:space="preserve">       3. </w:delText>
        </w:r>
      </w:del>
      <w:r w:rsidR="00016684" w:rsidRPr="00016684">
        <w:t xml:space="preserve">Clica em "Iniciar Análise" para um cliente, redirecionando para </w:t>
      </w:r>
      <w:del w:id="1232" w:author="Microsoft Word" w:date="2025-05-04T11:03:00Z" w16du:dateUtc="2025-05-04T14:03:00Z">
        <w:r>
          <w:delText>`</w:delText>
        </w:r>
      </w:del>
      <w:r w:rsidR="00016684" w:rsidRPr="00016684">
        <w:t>client-sessions.html</w:t>
      </w:r>
      <w:del w:id="1233" w:author="Microsoft Word" w:date="2025-05-03T21:19:00Z" w16du:dateUtc="2025-05-04T00:19:00Z">
        <w:r>
          <w:delText>`.</w:delText>
        </w:r>
      </w:del>
      <w:ins w:id="1234" w:author="Microsoft Word" w:date="2025-05-03T21:19:00Z" w16du:dateUtc="2025-05-04T00:19:00Z">
        <w:r w:rsidR="00B67294" w:rsidRPr="00B67294">
          <w:t>.</w:t>
        </w:r>
      </w:ins>
      <w:ins w:id="1235" w:author="Microsoft Word" w:date="2025-05-04T11:03:00Z" w16du:dateUtc="2025-05-04T14:03:00Z">
        <w:r w:rsidR="00016684" w:rsidRPr="00016684">
          <w:t>.</w:t>
        </w:r>
      </w:ins>
    </w:p>
    <w:p w14:paraId="2532D038" w14:textId="6799EF90" w:rsidR="00016684" w:rsidRPr="00016684" w:rsidRDefault="002E1387" w:rsidP="00016684">
      <w:pPr>
        <w:numPr>
          <w:ilvl w:val="2"/>
          <w:numId w:val="24"/>
        </w:numPr>
      </w:pPr>
      <w:del w:id="1236" w:author="Microsoft Word" w:date="2025-05-04T11:03:00Z" w16du:dateUtc="2025-05-04T14:03:00Z">
        <w:r>
          <w:delText xml:space="preserve">     - **</w:delText>
        </w:r>
      </w:del>
      <w:r w:rsidR="00016684" w:rsidRPr="00016684">
        <w:rPr>
          <w:b/>
          <w:bCs/>
        </w:rPr>
        <w:t>Fluxo de Gestão de Assistentes</w:t>
      </w:r>
      <w:del w:id="1237" w:author="Microsoft Word" w:date="2025-05-03T21:19:00Z" w16du:dateUtc="2025-05-04T00:19:00Z">
        <w:r>
          <w:delText>**:</w:delText>
        </w:r>
      </w:del>
      <w:ins w:id="1238" w:author="Microsoft Word" w:date="2025-05-03T21:19:00Z" w16du:dateUtc="2025-05-04T00:19:00Z">
        <w:r w:rsidR="00B67294" w:rsidRPr="00B67294">
          <w:t xml:space="preserve">: </w:t>
        </w:r>
      </w:ins>
      <w:ins w:id="1239" w:author="Microsoft Word" w:date="2025-05-04T11:03:00Z" w16du:dateUtc="2025-05-04T14:03:00Z">
        <w:r w:rsidR="00016684" w:rsidRPr="00016684">
          <w:t xml:space="preserve">: </w:t>
        </w:r>
      </w:ins>
    </w:p>
    <w:p w14:paraId="296AC784" w14:textId="178847AC" w:rsidR="00016684" w:rsidRPr="00016684" w:rsidRDefault="002E1387" w:rsidP="00016684">
      <w:pPr>
        <w:numPr>
          <w:ilvl w:val="3"/>
          <w:numId w:val="27"/>
        </w:numPr>
      </w:pPr>
      <w:del w:id="1240" w:author="Microsoft Word" w:date="2025-05-04T11:03:00Z" w16du:dateUtc="2025-05-04T14:03:00Z">
        <w:r>
          <w:delText xml:space="preserve">       1. </w:delText>
        </w:r>
      </w:del>
      <w:r w:rsidR="00016684" w:rsidRPr="00016684">
        <w:t xml:space="preserve">Usuário Master acessa </w:t>
      </w:r>
      <w:del w:id="1241" w:author="Microsoft Word" w:date="2025-05-04T11:03:00Z" w16du:dateUtc="2025-05-04T14:03:00Z">
        <w:r>
          <w:delText>`</w:delText>
        </w:r>
      </w:del>
      <w:r w:rsidR="00016684" w:rsidRPr="00016684">
        <w:t>assistants.html</w:t>
      </w:r>
      <w:del w:id="1242" w:author="Microsoft Word" w:date="2025-05-03T21:19:00Z" w16du:dateUtc="2025-05-04T00:19:00Z">
        <w:r>
          <w:delText>`.</w:delText>
        </w:r>
      </w:del>
      <w:ins w:id="1243" w:author="Microsoft Word" w:date="2025-05-03T21:19:00Z" w16du:dateUtc="2025-05-04T00:19:00Z">
        <w:r w:rsidR="00B67294" w:rsidRPr="00B67294">
          <w:t>.</w:t>
        </w:r>
      </w:ins>
      <w:ins w:id="1244" w:author="Microsoft Word" w:date="2025-05-04T11:03:00Z" w16du:dateUtc="2025-05-04T14:03:00Z">
        <w:r w:rsidR="00016684" w:rsidRPr="00016684">
          <w:t>.</w:t>
        </w:r>
      </w:ins>
    </w:p>
    <w:p w14:paraId="0074DE43" w14:textId="62325B96" w:rsidR="00016684" w:rsidRPr="00016684" w:rsidRDefault="002E1387" w:rsidP="00016684">
      <w:pPr>
        <w:numPr>
          <w:ilvl w:val="3"/>
          <w:numId w:val="27"/>
        </w:numPr>
      </w:pPr>
      <w:del w:id="1245" w:author="Microsoft Word" w:date="2025-05-04T11:03:00Z" w16du:dateUtc="2025-05-04T14:03:00Z">
        <w:r>
          <w:delText xml:space="preserve">       2. </w:delText>
        </w:r>
      </w:del>
      <w:r w:rsidR="00016684" w:rsidRPr="00016684">
        <w:t xml:space="preserve">Lista assistentes </w:t>
      </w:r>
      <w:del w:id="1246" w:author="Microsoft Word" w:date="2025-05-03T21:19:00Z" w16du:dateUtc="2025-05-04T00:19:00Z">
        <w:r>
          <w:delText>(`</w:delText>
        </w:r>
      </w:del>
      <w:ins w:id="1247" w:author="Microsoft Word" w:date="2025-05-03T21:19:00Z" w16du:dateUtc="2025-05-04T00:19:00Z">
        <w:r w:rsidR="00B67294" w:rsidRPr="00B67294">
          <w:t>(</w:t>
        </w:r>
      </w:ins>
      <w:ins w:id="1248" w:author="Microsoft Word" w:date="2025-05-04T11:03:00Z" w16du:dateUtc="2025-05-04T14:03:00Z">
        <w:r w:rsidR="00016684" w:rsidRPr="00016684">
          <w:t>(</w:t>
        </w:r>
      </w:ins>
      <w:r w:rsidR="00016684" w:rsidRPr="00016684">
        <w:t>GET /api/assistants</w:t>
      </w:r>
      <w:del w:id="1249" w:author="Microsoft Word" w:date="2025-05-03T21:19:00Z" w16du:dateUtc="2025-05-04T00:19:00Z">
        <w:r>
          <w:delText>`)</w:delText>
        </w:r>
      </w:del>
      <w:ins w:id="1250" w:author="Microsoft Word" w:date="2025-05-03T21:19:00Z" w16du:dateUtc="2025-05-04T00:19:00Z">
        <w:r w:rsidR="00B67294" w:rsidRPr="00B67294">
          <w:t>)</w:t>
        </w:r>
      </w:ins>
      <w:ins w:id="1251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ou cadastra novos </w:t>
      </w:r>
      <w:del w:id="1252" w:author="Microsoft Word" w:date="2025-05-03T21:19:00Z" w16du:dateUtc="2025-05-04T00:19:00Z">
        <w:r>
          <w:delText>(`</w:delText>
        </w:r>
      </w:del>
      <w:ins w:id="1253" w:author="Microsoft Word" w:date="2025-05-03T21:19:00Z" w16du:dateUtc="2025-05-04T00:19:00Z">
        <w:r w:rsidR="00B67294" w:rsidRPr="00B67294">
          <w:t>(</w:t>
        </w:r>
      </w:ins>
      <w:ins w:id="1254" w:author="Microsoft Word" w:date="2025-05-04T11:03:00Z" w16du:dateUtc="2025-05-04T14:03:00Z">
        <w:r w:rsidR="00016684" w:rsidRPr="00016684">
          <w:t>(</w:t>
        </w:r>
      </w:ins>
      <w:r w:rsidR="00016684" w:rsidRPr="00016684">
        <w:t>POST /api/assistants</w:t>
      </w:r>
      <w:del w:id="1255" w:author="Microsoft Word" w:date="2025-05-03T21:19:00Z" w16du:dateUtc="2025-05-04T00:19:00Z">
        <w:r>
          <w:delText>`).</w:delText>
        </w:r>
      </w:del>
      <w:ins w:id="1256" w:author="Microsoft Word" w:date="2025-05-03T21:19:00Z" w16du:dateUtc="2025-05-04T00:19:00Z">
        <w:r w:rsidR="00B67294" w:rsidRPr="00B67294">
          <w:t>).</w:t>
        </w:r>
      </w:ins>
      <w:ins w:id="1257" w:author="Microsoft Word" w:date="2025-05-04T11:03:00Z" w16du:dateUtc="2025-05-04T14:03:00Z">
        <w:r w:rsidR="00016684" w:rsidRPr="00016684">
          <w:t>).</w:t>
        </w:r>
      </w:ins>
    </w:p>
    <w:p w14:paraId="1E7F5282" w14:textId="40F07BFC" w:rsidR="00016684" w:rsidRPr="00016684" w:rsidRDefault="002E1387" w:rsidP="00016684">
      <w:pPr>
        <w:numPr>
          <w:ilvl w:val="2"/>
          <w:numId w:val="24"/>
        </w:numPr>
      </w:pPr>
      <w:del w:id="1258" w:author="Microsoft Word" w:date="2025-05-04T11:03:00Z" w16du:dateUtc="2025-05-04T14:03:00Z">
        <w:r>
          <w:delText xml:space="preserve">     - **</w:delText>
        </w:r>
      </w:del>
      <w:r w:rsidR="00016684" w:rsidRPr="00016684">
        <w:rPr>
          <w:b/>
          <w:bCs/>
        </w:rPr>
        <w:t>Fluxo de Autenticação</w:t>
      </w:r>
      <w:del w:id="1259" w:author="Microsoft Word" w:date="2025-05-03T21:19:00Z" w16du:dateUtc="2025-05-04T00:19:00Z">
        <w:r>
          <w:delText>**:</w:delText>
        </w:r>
      </w:del>
      <w:ins w:id="1260" w:author="Microsoft Word" w:date="2025-05-03T21:19:00Z" w16du:dateUtc="2025-05-04T00:19:00Z">
        <w:r w:rsidR="00B67294" w:rsidRPr="00B67294">
          <w:t xml:space="preserve">: </w:t>
        </w:r>
      </w:ins>
      <w:ins w:id="1261" w:author="Microsoft Word" w:date="2025-05-04T11:03:00Z" w16du:dateUtc="2025-05-04T14:03:00Z">
        <w:r w:rsidR="00016684" w:rsidRPr="00016684">
          <w:t xml:space="preserve">: </w:t>
        </w:r>
      </w:ins>
    </w:p>
    <w:p w14:paraId="158D187A" w14:textId="64D13B00" w:rsidR="00016684" w:rsidRPr="00016684" w:rsidRDefault="002E1387" w:rsidP="00016684">
      <w:pPr>
        <w:numPr>
          <w:ilvl w:val="3"/>
          <w:numId w:val="28"/>
        </w:numPr>
      </w:pPr>
      <w:del w:id="1262" w:author="Microsoft Word" w:date="2025-05-04T11:03:00Z" w16du:dateUtc="2025-05-04T14:03:00Z">
        <w:r>
          <w:delText xml:space="preserve">       1. </w:delText>
        </w:r>
      </w:del>
      <w:r w:rsidR="00016684" w:rsidRPr="00016684">
        <w:t xml:space="preserve">Usuário faz login em </w:t>
      </w:r>
      <w:del w:id="1263" w:author="Microsoft Word" w:date="2025-05-04T11:03:00Z" w16du:dateUtc="2025-05-04T14:03:00Z">
        <w:r>
          <w:delText>`</w:delText>
        </w:r>
      </w:del>
      <w:r w:rsidR="00016684" w:rsidRPr="00016684">
        <w:t>login.html</w:t>
      </w:r>
      <w:del w:id="1264" w:author="Microsoft Word" w:date="2025-05-03T21:19:00Z" w16du:dateUtc="2025-05-04T00:19:00Z">
        <w:r>
          <w:delText>`,</w:delText>
        </w:r>
      </w:del>
      <w:ins w:id="1265" w:author="Microsoft Word" w:date="2025-05-03T21:19:00Z" w16du:dateUtc="2025-05-04T00:19:00Z">
        <w:r w:rsidR="00B67294" w:rsidRPr="00B67294">
          <w:t>,</w:t>
        </w:r>
      </w:ins>
      <w:ins w:id="1266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recebendo um token JWT.</w:t>
      </w:r>
    </w:p>
    <w:p w14:paraId="60F0B7BA" w14:textId="49D161A4" w:rsidR="00016684" w:rsidRPr="00016684" w:rsidRDefault="002E1387" w:rsidP="00016684">
      <w:pPr>
        <w:numPr>
          <w:ilvl w:val="3"/>
          <w:numId w:val="28"/>
        </w:numPr>
      </w:pPr>
      <w:del w:id="1267" w:author="Microsoft Word" w:date="2025-05-04T11:03:00Z" w16du:dateUtc="2025-05-04T14:03:00Z">
        <w:r>
          <w:delText xml:space="preserve">       2. </w:delText>
        </w:r>
      </w:del>
      <w:r w:rsidR="00016684" w:rsidRPr="00016684">
        <w:t xml:space="preserve">Token é armazenado no </w:t>
      </w:r>
      <w:del w:id="1268" w:author="Microsoft Word" w:date="2025-05-04T11:03:00Z" w16du:dateUtc="2025-05-04T14:03:00Z">
        <w:r>
          <w:delText>`</w:delText>
        </w:r>
      </w:del>
      <w:r w:rsidR="00016684" w:rsidRPr="00016684">
        <w:t>localStorage</w:t>
      </w:r>
      <w:del w:id="1269" w:author="Microsoft Word" w:date="2025-05-04T11:03:00Z" w16du:dateUtc="2025-05-04T14:03:00Z">
        <w:r>
          <w:delText>`</w:delText>
        </w:r>
      </w:del>
      <w:r w:rsidR="00016684" w:rsidRPr="00016684">
        <w:t xml:space="preserve"> e usado em chamadas à API.</w:t>
      </w:r>
    </w:p>
    <w:p w14:paraId="0DC553FF" w14:textId="009BA6FA" w:rsidR="00016684" w:rsidRPr="00016684" w:rsidRDefault="002E1387" w:rsidP="00016684">
      <w:pPr>
        <w:numPr>
          <w:ilvl w:val="3"/>
          <w:numId w:val="28"/>
        </w:numPr>
      </w:pPr>
      <w:del w:id="1270" w:author="Microsoft Word" w:date="2025-05-04T11:03:00Z" w16du:dateUtc="2025-05-04T14:03:00Z">
        <w:r>
          <w:delText xml:space="preserve">       3. </w:delText>
        </w:r>
      </w:del>
      <w:r w:rsidR="00016684" w:rsidRPr="00016684">
        <w:t xml:space="preserve">Logout remove o token e redireciona para </w:t>
      </w:r>
      <w:del w:id="1271" w:author="Microsoft Word" w:date="2025-05-04T11:03:00Z" w16du:dateUtc="2025-05-04T14:03:00Z">
        <w:r>
          <w:delText>`</w:delText>
        </w:r>
      </w:del>
      <w:r w:rsidR="00016684" w:rsidRPr="00016684">
        <w:t>login.html</w:t>
      </w:r>
      <w:del w:id="1272" w:author="Microsoft Word" w:date="2025-05-03T21:19:00Z" w16du:dateUtc="2025-05-04T00:19:00Z">
        <w:r>
          <w:delText>`.</w:delText>
        </w:r>
      </w:del>
      <w:ins w:id="1273" w:author="Microsoft Word" w:date="2025-05-03T21:19:00Z" w16du:dateUtc="2025-05-04T00:19:00Z">
        <w:r w:rsidR="00B67294" w:rsidRPr="00B67294">
          <w:t>.</w:t>
        </w:r>
      </w:ins>
      <w:ins w:id="1274" w:author="Microsoft Word" w:date="2025-05-04T11:03:00Z" w16du:dateUtc="2025-05-04T14:03:00Z">
        <w:r w:rsidR="00016684" w:rsidRPr="00016684">
          <w:t>.</w:t>
        </w:r>
      </w:ins>
    </w:p>
    <w:p w14:paraId="66340B57" w14:textId="6E61627D" w:rsidR="00016684" w:rsidRPr="00016684" w:rsidRDefault="002E1387" w:rsidP="00016684">
      <w:pPr>
        <w:numPr>
          <w:ilvl w:val="0"/>
          <w:numId w:val="24"/>
        </w:numPr>
      </w:pPr>
      <w:del w:id="1275" w:author="Microsoft Word" w:date="2025-05-04T11:03:00Z" w16du:dateUtc="2025-05-04T14:03:00Z">
        <w:r>
          <w:delText>2. **</w:delText>
        </w:r>
      </w:del>
      <w:r w:rsidR="00016684" w:rsidRPr="00016684">
        <w:rPr>
          <w:b/>
          <w:bCs/>
        </w:rPr>
        <w:t>Backend</w:t>
      </w:r>
      <w:del w:id="1276" w:author="Microsoft Word" w:date="2025-05-03T21:19:00Z" w16du:dateUtc="2025-05-04T00:19:00Z">
        <w:r>
          <w:delText>**:</w:delText>
        </w:r>
      </w:del>
      <w:ins w:id="1277" w:author="Microsoft Word" w:date="2025-05-03T21:19:00Z" w16du:dateUtc="2025-05-04T00:19:00Z">
        <w:r w:rsidR="00B67294" w:rsidRPr="00B67294">
          <w:t xml:space="preserve">: </w:t>
        </w:r>
      </w:ins>
      <w:ins w:id="1278" w:author="Microsoft Word" w:date="2025-05-04T11:03:00Z" w16du:dateUtc="2025-05-04T14:03:00Z">
        <w:r w:rsidR="00016684" w:rsidRPr="00016684">
          <w:t xml:space="preserve">: </w:t>
        </w:r>
      </w:ins>
    </w:p>
    <w:p w14:paraId="75A4012A" w14:textId="290C52EB" w:rsidR="00016684" w:rsidRPr="00016684" w:rsidRDefault="002E1387" w:rsidP="00016684">
      <w:pPr>
        <w:numPr>
          <w:ilvl w:val="1"/>
          <w:numId w:val="24"/>
        </w:numPr>
      </w:pPr>
      <w:del w:id="1279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Responsabilidade</w:t>
      </w:r>
      <w:del w:id="1280" w:author="Microsoft Word" w:date="2025-05-03T21:19:00Z" w16du:dateUtc="2025-05-04T00:19:00Z">
        <w:r>
          <w:delText>**:</w:delText>
        </w:r>
      </w:del>
      <w:ins w:id="1281" w:author="Microsoft Word" w:date="2025-05-03T21:19:00Z" w16du:dateUtc="2025-05-04T00:19:00Z">
        <w:r w:rsidR="00B67294" w:rsidRPr="00B67294">
          <w:t>:</w:t>
        </w:r>
      </w:ins>
      <w:ins w:id="1282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Lógica de negócios, autenticação, acesso ao banco de dados, integração com a API da OpenAI.</w:t>
      </w:r>
    </w:p>
    <w:p w14:paraId="2FCD8C10" w14:textId="58D5C9FA" w:rsidR="00016684" w:rsidRPr="00016684" w:rsidRDefault="002E1387" w:rsidP="00016684">
      <w:pPr>
        <w:numPr>
          <w:ilvl w:val="1"/>
          <w:numId w:val="24"/>
        </w:numPr>
      </w:pPr>
      <w:del w:id="1283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Tecnologias</w:t>
      </w:r>
      <w:del w:id="1284" w:author="Microsoft Word" w:date="2025-05-03T21:19:00Z" w16du:dateUtc="2025-05-04T00:19:00Z">
        <w:r>
          <w:delText>**:</w:delText>
        </w:r>
      </w:del>
      <w:ins w:id="1285" w:author="Microsoft Word" w:date="2025-05-03T21:19:00Z" w16du:dateUtc="2025-05-04T00:19:00Z">
        <w:r w:rsidR="00B67294" w:rsidRPr="00B67294">
          <w:t xml:space="preserve">: </w:t>
        </w:r>
      </w:ins>
      <w:ins w:id="1286" w:author="Microsoft Word" w:date="2025-05-04T11:03:00Z" w16du:dateUtc="2025-05-04T14:03:00Z">
        <w:r w:rsidR="00016684" w:rsidRPr="00016684">
          <w:t xml:space="preserve">: </w:t>
        </w:r>
      </w:ins>
    </w:p>
    <w:p w14:paraId="7B83198D" w14:textId="1CB25609" w:rsidR="00016684" w:rsidRPr="00016684" w:rsidRDefault="002E1387" w:rsidP="00016684">
      <w:pPr>
        <w:numPr>
          <w:ilvl w:val="2"/>
          <w:numId w:val="24"/>
        </w:numPr>
      </w:pPr>
      <w:del w:id="1287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Node.js com Express </w:t>
      </w:r>
      <w:del w:id="1288" w:author="Microsoft Word" w:date="2025-05-03T21:19:00Z" w16du:dateUtc="2025-05-04T00:19:00Z">
        <w:r>
          <w:delText>(`</w:delText>
        </w:r>
      </w:del>
      <w:ins w:id="1289" w:author="Microsoft Word" w:date="2025-05-03T21:19:00Z" w16du:dateUtc="2025-05-04T00:19:00Z">
        <w:r w:rsidR="00B67294" w:rsidRPr="00B67294">
          <w:t>(</w:t>
        </w:r>
      </w:ins>
      <w:ins w:id="1290" w:author="Microsoft Word" w:date="2025-05-04T11:03:00Z" w16du:dateUtc="2025-05-04T14:03:00Z">
        <w:r w:rsidR="00016684" w:rsidRPr="00016684">
          <w:t>(</w:t>
        </w:r>
      </w:ins>
      <w:r w:rsidR="00016684" w:rsidRPr="00016684">
        <w:t>server.js</w:t>
      </w:r>
      <w:del w:id="1291" w:author="Microsoft Word" w:date="2025-05-03T21:19:00Z" w16du:dateUtc="2025-05-04T00:19:00Z">
        <w:r>
          <w:delText>`).</w:delText>
        </w:r>
      </w:del>
      <w:ins w:id="1292" w:author="Microsoft Word" w:date="2025-05-03T21:19:00Z" w16du:dateUtc="2025-05-04T00:19:00Z">
        <w:r w:rsidR="00B67294" w:rsidRPr="00B67294">
          <w:t>).</w:t>
        </w:r>
      </w:ins>
      <w:ins w:id="1293" w:author="Microsoft Word" w:date="2025-05-04T11:03:00Z" w16du:dateUtc="2025-05-04T14:03:00Z">
        <w:r w:rsidR="00016684" w:rsidRPr="00016684">
          <w:t>).</w:t>
        </w:r>
      </w:ins>
    </w:p>
    <w:p w14:paraId="6F782AF5" w14:textId="009B656D" w:rsidR="00016684" w:rsidRPr="00016684" w:rsidRDefault="002E1387" w:rsidP="00016684">
      <w:pPr>
        <w:numPr>
          <w:ilvl w:val="2"/>
          <w:numId w:val="24"/>
        </w:numPr>
      </w:pPr>
      <w:del w:id="1294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SQLite com </w:t>
      </w:r>
      <w:del w:id="1295" w:author="Microsoft Word" w:date="2025-05-04T11:03:00Z" w16du:dateUtc="2025-05-04T14:03:00Z">
        <w:r>
          <w:delText>`</w:delText>
        </w:r>
      </w:del>
      <w:r w:rsidR="00016684" w:rsidRPr="00016684">
        <w:t>better-sqlite3</w:t>
      </w:r>
      <w:del w:id="1296" w:author="Microsoft Word" w:date="2025-05-03T21:19:00Z" w16du:dateUtc="2025-05-04T00:19:00Z">
        <w:r>
          <w:delText>` (`</w:delText>
        </w:r>
      </w:del>
      <w:ins w:id="1297" w:author="Microsoft Word" w:date="2025-05-03T21:19:00Z" w16du:dateUtc="2025-05-04T00:19:00Z">
        <w:r w:rsidR="00B67294" w:rsidRPr="00B67294">
          <w:t xml:space="preserve"> (</w:t>
        </w:r>
      </w:ins>
      <w:ins w:id="1298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db.js</w:t>
      </w:r>
      <w:del w:id="1299" w:author="Microsoft Word" w:date="2025-05-03T21:19:00Z" w16du:dateUtc="2025-05-04T00:19:00Z">
        <w:r>
          <w:delText>`).</w:delText>
        </w:r>
      </w:del>
      <w:ins w:id="1300" w:author="Microsoft Word" w:date="2025-05-03T21:19:00Z" w16du:dateUtc="2025-05-04T00:19:00Z">
        <w:r w:rsidR="00B67294" w:rsidRPr="00B67294">
          <w:t>).</w:t>
        </w:r>
      </w:ins>
      <w:ins w:id="1301" w:author="Microsoft Word" w:date="2025-05-04T11:03:00Z" w16du:dateUtc="2025-05-04T14:03:00Z">
        <w:r w:rsidR="00016684" w:rsidRPr="00016684">
          <w:t>).</w:t>
        </w:r>
      </w:ins>
    </w:p>
    <w:p w14:paraId="7014F934" w14:textId="648EA504" w:rsidR="00016684" w:rsidRPr="00016684" w:rsidRDefault="002E1387" w:rsidP="00016684">
      <w:pPr>
        <w:numPr>
          <w:ilvl w:val="2"/>
          <w:numId w:val="24"/>
        </w:numPr>
      </w:pPr>
      <w:del w:id="1302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JWT para autenticação </w:t>
      </w:r>
      <w:del w:id="1303" w:author="Microsoft Word" w:date="2025-05-03T21:19:00Z" w16du:dateUtc="2025-05-04T00:19:00Z">
        <w:r>
          <w:delText>(`</w:delText>
        </w:r>
      </w:del>
      <w:ins w:id="1304" w:author="Microsoft Word" w:date="2025-05-03T21:19:00Z" w16du:dateUtc="2025-05-04T00:19:00Z">
        <w:r w:rsidR="00B67294" w:rsidRPr="00B67294">
          <w:t>(</w:t>
        </w:r>
      </w:ins>
      <w:ins w:id="1305" w:author="Microsoft Word" w:date="2025-05-04T11:03:00Z" w16du:dateUtc="2025-05-04T14:03:00Z">
        <w:r w:rsidR="00016684" w:rsidRPr="00016684">
          <w:t>(</w:t>
        </w:r>
      </w:ins>
      <w:r w:rsidR="00016684" w:rsidRPr="00016684">
        <w:t>jsonwebtoken</w:t>
      </w:r>
      <w:del w:id="1306" w:author="Microsoft Word" w:date="2025-05-03T21:19:00Z" w16du:dateUtc="2025-05-04T00:19:00Z">
        <w:r>
          <w:delText>`).</w:delText>
        </w:r>
      </w:del>
      <w:ins w:id="1307" w:author="Microsoft Word" w:date="2025-05-03T21:19:00Z" w16du:dateUtc="2025-05-04T00:19:00Z">
        <w:r w:rsidR="00B67294" w:rsidRPr="00B67294">
          <w:t>).</w:t>
        </w:r>
      </w:ins>
      <w:ins w:id="1308" w:author="Microsoft Word" w:date="2025-05-04T11:03:00Z" w16du:dateUtc="2025-05-04T14:03:00Z">
        <w:r w:rsidR="00016684" w:rsidRPr="00016684">
          <w:t>).</w:t>
        </w:r>
      </w:ins>
    </w:p>
    <w:p w14:paraId="6FA93800" w14:textId="4F5D80EA" w:rsidR="00016684" w:rsidRPr="00016684" w:rsidRDefault="002E1387" w:rsidP="00016684">
      <w:pPr>
        <w:numPr>
          <w:ilvl w:val="2"/>
          <w:numId w:val="24"/>
        </w:numPr>
      </w:pPr>
      <w:del w:id="1309" w:author="Microsoft Word" w:date="2025-05-04T11:03:00Z" w16du:dateUtc="2025-05-04T14:03:00Z">
        <w:r>
          <w:delText xml:space="preserve">     - </w:delText>
        </w:r>
      </w:del>
      <w:r w:rsidR="00016684" w:rsidRPr="00016684">
        <w:t>Axios para chamadas à API da OpenAI.</w:t>
      </w:r>
    </w:p>
    <w:p w14:paraId="49D6386F" w14:textId="51277CFB" w:rsidR="00016684" w:rsidRPr="00016684" w:rsidRDefault="002E1387" w:rsidP="00016684">
      <w:pPr>
        <w:numPr>
          <w:ilvl w:val="2"/>
          <w:numId w:val="24"/>
        </w:numPr>
      </w:pPr>
      <w:del w:id="1310" w:author="Microsoft Word" w:date="2025-05-04T11:03:00Z" w16du:dateUtc="2025-05-04T14:03:00Z">
        <w:r>
          <w:lastRenderedPageBreak/>
          <w:delText xml:space="preserve">     - </w:delText>
        </w:r>
      </w:del>
      <w:r w:rsidR="00016684" w:rsidRPr="00016684">
        <w:t xml:space="preserve">Dotenv para variáveis de ambiente </w:t>
      </w:r>
      <w:del w:id="1311" w:author="Microsoft Word" w:date="2025-05-03T21:19:00Z" w16du:dateUtc="2025-05-04T00:19:00Z">
        <w:r>
          <w:delText>(`.</w:delText>
        </w:r>
      </w:del>
      <w:ins w:id="1312" w:author="Microsoft Word" w:date="2025-05-03T21:19:00Z" w16du:dateUtc="2025-05-04T00:19:00Z">
        <w:r w:rsidR="00B67294" w:rsidRPr="00B67294">
          <w:t>(.</w:t>
        </w:r>
      </w:ins>
      <w:ins w:id="1313" w:author="Microsoft Word" w:date="2025-05-04T11:03:00Z" w16du:dateUtc="2025-05-04T14:03:00Z">
        <w:r w:rsidR="00016684" w:rsidRPr="00016684">
          <w:t>(.</w:t>
        </w:r>
      </w:ins>
      <w:r w:rsidR="00016684" w:rsidRPr="00016684">
        <w:t>env</w:t>
      </w:r>
      <w:del w:id="1314" w:author="Microsoft Word" w:date="2025-05-03T21:19:00Z" w16du:dateUtc="2025-05-04T00:19:00Z">
        <w:r>
          <w:delText>`).</w:delText>
        </w:r>
      </w:del>
      <w:ins w:id="1315" w:author="Microsoft Word" w:date="2025-05-03T21:19:00Z" w16du:dateUtc="2025-05-04T00:19:00Z">
        <w:r w:rsidR="00B67294" w:rsidRPr="00B67294">
          <w:t>).</w:t>
        </w:r>
      </w:ins>
      <w:ins w:id="1316" w:author="Microsoft Word" w:date="2025-05-04T11:03:00Z" w16du:dateUtc="2025-05-04T14:03:00Z">
        <w:r w:rsidR="00016684" w:rsidRPr="00016684">
          <w:t>).</w:t>
        </w:r>
      </w:ins>
    </w:p>
    <w:p w14:paraId="3A3FCB79" w14:textId="72F27934" w:rsidR="00016684" w:rsidRPr="00016684" w:rsidRDefault="002E1387" w:rsidP="00016684">
      <w:pPr>
        <w:numPr>
          <w:ilvl w:val="1"/>
          <w:numId w:val="24"/>
        </w:numPr>
      </w:pPr>
      <w:del w:id="1317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Estrutura de Arquivos</w:t>
      </w:r>
      <w:del w:id="1318" w:author="Microsoft Word" w:date="2025-05-04T11:03:00Z" w16du:dateUtc="2025-05-04T14:03:00Z">
        <w:r>
          <w:delText>**</w:delText>
        </w:r>
      </w:del>
      <w:r w:rsidR="00016684" w:rsidRPr="00016684">
        <w:t xml:space="preserve"> (em </w:t>
      </w:r>
      <w:del w:id="1319" w:author="Microsoft Word" w:date="2025-05-04T11:03:00Z" w16du:dateUtc="2025-05-04T14:03:00Z">
        <w:r>
          <w:delText>`</w:delText>
        </w:r>
      </w:del>
      <w:r w:rsidR="00016684" w:rsidRPr="00016684">
        <w:t>backend</w:t>
      </w:r>
      <w:del w:id="1320" w:author="Microsoft Word" w:date="2025-05-03T21:19:00Z" w16du:dateUtc="2025-05-04T00:19:00Z">
        <w:r>
          <w:delText>/`):</w:delText>
        </w:r>
      </w:del>
      <w:ins w:id="1321" w:author="Microsoft Word" w:date="2025-05-03T21:19:00Z" w16du:dateUtc="2025-05-04T00:19:00Z">
        <w:r w:rsidR="00B67294" w:rsidRPr="00B67294">
          <w:t xml:space="preserve">/): </w:t>
        </w:r>
      </w:ins>
      <w:ins w:id="1322" w:author="Microsoft Word" w:date="2025-05-04T11:03:00Z" w16du:dateUtc="2025-05-04T14:03:00Z">
        <w:r w:rsidR="00016684" w:rsidRPr="00016684">
          <w:t xml:space="preserve">/): </w:t>
        </w:r>
      </w:ins>
    </w:p>
    <w:p w14:paraId="3C6DAFEF" w14:textId="5B20BFCB" w:rsidR="00016684" w:rsidRPr="00016684" w:rsidRDefault="002E1387" w:rsidP="00016684">
      <w:pPr>
        <w:numPr>
          <w:ilvl w:val="2"/>
          <w:numId w:val="24"/>
        </w:numPr>
      </w:pPr>
      <w:del w:id="1323" w:author="Microsoft Word" w:date="2025-05-04T11:03:00Z" w16du:dateUtc="2025-05-04T14:03:00Z">
        <w:r>
          <w:delText xml:space="preserve">     - `</w:delText>
        </w:r>
      </w:del>
      <w:r w:rsidR="00016684" w:rsidRPr="00016684">
        <w:t>server.js</w:t>
      </w:r>
      <w:del w:id="1324" w:author="Microsoft Word" w:date="2025-05-03T21:19:00Z" w16du:dateUtc="2025-05-04T00:19:00Z">
        <w:r>
          <w:delText>`:</w:delText>
        </w:r>
      </w:del>
      <w:ins w:id="1325" w:author="Microsoft Word" w:date="2025-05-03T21:19:00Z" w16du:dateUtc="2025-05-04T00:19:00Z">
        <w:r w:rsidR="00B67294" w:rsidRPr="00B67294">
          <w:t>:</w:t>
        </w:r>
      </w:ins>
      <w:ins w:id="1326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Configura o servidor Express, middlewares (CORS, JSON), rotas, e arquivos estáticos do frontend.</w:t>
      </w:r>
    </w:p>
    <w:p w14:paraId="57032888" w14:textId="126AAAFC" w:rsidR="00016684" w:rsidRPr="00016684" w:rsidRDefault="002E1387" w:rsidP="00016684">
      <w:pPr>
        <w:numPr>
          <w:ilvl w:val="2"/>
          <w:numId w:val="24"/>
        </w:numPr>
      </w:pPr>
      <w:del w:id="1327" w:author="Microsoft Word" w:date="2025-05-04T11:03:00Z" w16du:dateUtc="2025-05-04T14:03:00Z">
        <w:r>
          <w:delText xml:space="preserve">     - `</w:delText>
        </w:r>
      </w:del>
      <w:r w:rsidR="00016684" w:rsidRPr="00016684">
        <w:t>db.js</w:t>
      </w:r>
      <w:del w:id="1328" w:author="Microsoft Word" w:date="2025-05-03T21:19:00Z" w16du:dateUtc="2025-05-04T00:19:00Z">
        <w:r>
          <w:delText>`:</w:delText>
        </w:r>
      </w:del>
      <w:ins w:id="1329" w:author="Microsoft Word" w:date="2025-05-03T21:19:00Z" w16du:dateUtc="2025-05-04T00:19:00Z">
        <w:r w:rsidR="00B67294" w:rsidRPr="00B67294">
          <w:t>:</w:t>
        </w:r>
      </w:ins>
      <w:ins w:id="1330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Define o esquema do banco de dados SQLite </w:t>
      </w:r>
      <w:del w:id="1331" w:author="Microsoft Word" w:date="2025-05-03T21:19:00Z" w16du:dateUtc="2025-05-04T00:19:00Z">
        <w:r>
          <w:delText>(`</w:delText>
        </w:r>
      </w:del>
      <w:ins w:id="1332" w:author="Microsoft Word" w:date="2025-05-03T21:19:00Z" w16du:dateUtc="2025-05-04T00:19:00Z">
        <w:r w:rsidR="00B67294" w:rsidRPr="00B67294">
          <w:t>(</w:t>
        </w:r>
      </w:ins>
      <w:ins w:id="1333" w:author="Microsoft Word" w:date="2025-05-04T11:03:00Z" w16du:dateUtc="2025-05-04T14:03:00Z">
        <w:r w:rsidR="00016684" w:rsidRPr="00016684">
          <w:t>(</w:t>
        </w:r>
      </w:ins>
      <w:r w:rsidR="00016684" w:rsidRPr="00016684">
        <w:t>egide.db</w:t>
      </w:r>
      <w:del w:id="1334" w:author="Microsoft Word" w:date="2025-05-03T21:19:00Z" w16du:dateUtc="2025-05-04T00:19:00Z">
        <w:r>
          <w:delText>`)</w:delText>
        </w:r>
      </w:del>
      <w:ins w:id="1335" w:author="Microsoft Word" w:date="2025-05-03T21:19:00Z" w16du:dateUtc="2025-05-04T00:19:00Z">
        <w:r w:rsidR="00B67294" w:rsidRPr="00B67294">
          <w:t>)</w:t>
        </w:r>
      </w:ins>
      <w:ins w:id="1336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e cria tabelas </w:t>
      </w:r>
      <w:del w:id="1337" w:author="Microsoft Word" w:date="2025-05-03T21:19:00Z" w16du:dateUtc="2025-05-04T00:19:00Z">
        <w:r>
          <w:delText>(`</w:delText>
        </w:r>
      </w:del>
      <w:ins w:id="1338" w:author="Microsoft Word" w:date="2025-05-03T21:19:00Z" w16du:dateUtc="2025-05-04T00:19:00Z">
        <w:r w:rsidR="00B67294" w:rsidRPr="00B67294">
          <w:t>(</w:t>
        </w:r>
      </w:ins>
      <w:ins w:id="1339" w:author="Microsoft Word" w:date="2025-05-04T11:03:00Z" w16du:dateUtc="2025-05-04T14:03:00Z">
        <w:r w:rsidR="00016684" w:rsidRPr="00016684">
          <w:t>(</w:t>
        </w:r>
      </w:ins>
      <w:r w:rsidR="00016684" w:rsidRPr="00016684">
        <w:t>users</w:t>
      </w:r>
      <w:del w:id="1340" w:author="Microsoft Word" w:date="2025-05-03T21:19:00Z" w16du:dateUtc="2025-05-04T00:19:00Z">
        <w:r>
          <w:delText>`, `</w:delText>
        </w:r>
      </w:del>
      <w:ins w:id="1341" w:author="Microsoft Word" w:date="2025-05-03T21:19:00Z" w16du:dateUtc="2025-05-04T00:19:00Z">
        <w:r w:rsidR="00B67294" w:rsidRPr="00B67294">
          <w:t xml:space="preserve">, </w:t>
        </w:r>
      </w:ins>
      <w:ins w:id="1342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clients</w:t>
      </w:r>
      <w:del w:id="1343" w:author="Microsoft Word" w:date="2025-05-03T21:19:00Z" w16du:dateUtc="2025-05-04T00:19:00Z">
        <w:r>
          <w:delText>`, `</w:delText>
        </w:r>
      </w:del>
      <w:ins w:id="1344" w:author="Microsoft Word" w:date="2025-05-03T21:19:00Z" w16du:dateUtc="2025-05-04T00:19:00Z">
        <w:r w:rsidR="00B67294" w:rsidRPr="00B67294">
          <w:t xml:space="preserve">, </w:t>
        </w:r>
      </w:ins>
      <w:ins w:id="1345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attendances</w:t>
      </w:r>
      <w:del w:id="1346" w:author="Microsoft Word" w:date="2025-05-03T21:19:00Z" w16du:dateUtc="2025-05-04T00:19:00Z">
        <w:r>
          <w:delText>`, `</w:delText>
        </w:r>
      </w:del>
      <w:ins w:id="1347" w:author="Microsoft Word" w:date="2025-05-03T21:19:00Z" w16du:dateUtc="2025-05-04T00:19:00Z">
        <w:r w:rsidR="00B67294" w:rsidRPr="00B67294">
          <w:t xml:space="preserve">, </w:t>
        </w:r>
      </w:ins>
      <w:ins w:id="134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sessions</w:t>
      </w:r>
      <w:del w:id="1349" w:author="Microsoft Word" w:date="2025-05-03T21:19:00Z" w16du:dateUtc="2025-05-04T00:19:00Z">
        <w:r>
          <w:delText>`, `</w:delText>
        </w:r>
      </w:del>
      <w:ins w:id="1350" w:author="Microsoft Word" w:date="2025-05-03T21:19:00Z" w16du:dateUtc="2025-05-04T00:19:00Z">
        <w:r w:rsidR="00B67294" w:rsidRPr="00B67294">
          <w:t xml:space="preserve">, </w:t>
        </w:r>
      </w:ins>
      <w:ins w:id="135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session_history</w:t>
      </w:r>
      <w:del w:id="1352" w:author="Microsoft Word" w:date="2025-05-03T21:19:00Z" w16du:dateUtc="2025-05-04T00:19:00Z">
        <w:r>
          <w:delText>`).</w:delText>
        </w:r>
      </w:del>
      <w:ins w:id="1353" w:author="Microsoft Word" w:date="2025-05-03T21:19:00Z" w16du:dateUtc="2025-05-04T00:19:00Z">
        <w:r w:rsidR="00B67294" w:rsidRPr="00B67294">
          <w:t>).</w:t>
        </w:r>
      </w:ins>
      <w:ins w:id="1354" w:author="Microsoft Word" w:date="2025-05-04T11:03:00Z" w16du:dateUtc="2025-05-04T14:03:00Z">
        <w:r w:rsidR="00016684" w:rsidRPr="00016684">
          <w:t>).</w:t>
        </w:r>
      </w:ins>
    </w:p>
    <w:p w14:paraId="2F36D8E7" w14:textId="212E5007" w:rsidR="00016684" w:rsidRPr="00016684" w:rsidRDefault="002E1387" w:rsidP="00016684">
      <w:pPr>
        <w:numPr>
          <w:ilvl w:val="2"/>
          <w:numId w:val="24"/>
        </w:numPr>
      </w:pPr>
      <w:del w:id="1355" w:author="Microsoft Word" w:date="2025-05-04T11:03:00Z" w16du:dateUtc="2025-05-04T14:03:00Z">
        <w:r>
          <w:delText xml:space="preserve">     - `</w:delText>
        </w:r>
      </w:del>
      <w:r w:rsidR="00016684" w:rsidRPr="00016684">
        <w:t>routes/bots.js</w:t>
      </w:r>
      <w:del w:id="1356" w:author="Microsoft Word" w:date="2025-05-03T21:19:00Z" w16du:dateUtc="2025-05-04T00:19:00Z">
        <w:r>
          <w:delText>`:</w:delText>
        </w:r>
      </w:del>
      <w:ins w:id="1357" w:author="Microsoft Word" w:date="2025-05-03T21:19:00Z" w16du:dateUtc="2025-05-04T00:19:00Z">
        <w:r w:rsidR="00B67294" w:rsidRPr="00B67294">
          <w:t>:</w:t>
        </w:r>
      </w:ins>
      <w:ins w:id="1358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Endpoint </w:t>
      </w:r>
      <w:del w:id="1359" w:author="Microsoft Word" w:date="2025-05-03T21:19:00Z" w16du:dateUtc="2025-05-04T00:19:00Z">
        <w:r>
          <w:delText>`/</w:delText>
        </w:r>
      </w:del>
      <w:ins w:id="1360" w:author="Microsoft Word" w:date="2025-05-03T21:19:00Z" w16du:dateUtc="2025-05-04T00:19:00Z">
        <w:r w:rsidR="00B67294" w:rsidRPr="00B67294">
          <w:t>/</w:t>
        </w:r>
      </w:ins>
      <w:ins w:id="1361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1362" w:author="Microsoft Word" w:date="2025-05-04T11:03:00Z" w16du:dateUtc="2025-05-04T14:03:00Z">
        <w:r>
          <w:delText>`</w:delText>
        </w:r>
      </w:del>
      <w:r w:rsidR="00016684" w:rsidRPr="00016684">
        <w:t xml:space="preserve"> para interação com bots via OpenAI.</w:t>
      </w:r>
    </w:p>
    <w:p w14:paraId="662BD42E" w14:textId="08C0E527" w:rsidR="00016684" w:rsidRPr="00016684" w:rsidRDefault="002E1387" w:rsidP="00016684">
      <w:pPr>
        <w:numPr>
          <w:ilvl w:val="2"/>
          <w:numId w:val="24"/>
        </w:numPr>
      </w:pPr>
      <w:del w:id="1363" w:author="Microsoft Word" w:date="2025-05-04T11:03:00Z" w16du:dateUtc="2025-05-04T14:03:00Z">
        <w:r>
          <w:delText xml:space="preserve">     - `</w:delText>
        </w:r>
      </w:del>
      <w:r w:rsidR="00016684" w:rsidRPr="00016684">
        <w:t>routes/auth.js</w:t>
      </w:r>
      <w:del w:id="1364" w:author="Microsoft Word" w:date="2025-05-03T21:19:00Z" w16du:dateUtc="2025-05-04T00:19:00Z">
        <w:r>
          <w:delText>`:</w:delText>
        </w:r>
      </w:del>
      <w:ins w:id="1365" w:author="Microsoft Word" w:date="2025-05-03T21:19:00Z" w16du:dateUtc="2025-05-04T00:19:00Z">
        <w:r w:rsidR="00B67294" w:rsidRPr="00B67294">
          <w:t>:</w:t>
        </w:r>
      </w:ins>
      <w:ins w:id="1366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Endpoints </w:t>
      </w:r>
      <w:del w:id="1367" w:author="Microsoft Word" w:date="2025-05-03T21:19:00Z" w16du:dateUtc="2025-05-04T00:19:00Z">
        <w:r>
          <w:delText>`/</w:delText>
        </w:r>
      </w:del>
      <w:ins w:id="1368" w:author="Microsoft Word" w:date="2025-05-03T21:19:00Z" w16du:dateUtc="2025-05-04T00:19:00Z">
        <w:r w:rsidR="00B67294" w:rsidRPr="00B67294">
          <w:t>/</w:t>
        </w:r>
      </w:ins>
      <w:ins w:id="1369" w:author="Microsoft Word" w:date="2025-05-04T11:03:00Z" w16du:dateUtc="2025-05-04T14:03:00Z">
        <w:r w:rsidR="00016684" w:rsidRPr="00016684">
          <w:t>/</w:t>
        </w:r>
      </w:ins>
      <w:r w:rsidR="00016684" w:rsidRPr="00016684">
        <w:t>api/register</w:t>
      </w:r>
      <w:del w:id="1370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371" w:author="Microsoft Word" w:date="2025-05-03T21:19:00Z" w16du:dateUtc="2025-05-04T00:19:00Z">
        <w:r>
          <w:delText>`/</w:delText>
        </w:r>
      </w:del>
      <w:ins w:id="1372" w:author="Microsoft Word" w:date="2025-05-03T21:19:00Z" w16du:dateUtc="2025-05-04T00:19:00Z">
        <w:r w:rsidR="00B67294" w:rsidRPr="00B67294">
          <w:t>/</w:t>
        </w:r>
      </w:ins>
      <w:ins w:id="1373" w:author="Microsoft Word" w:date="2025-05-04T11:03:00Z" w16du:dateUtc="2025-05-04T14:03:00Z">
        <w:r w:rsidR="00016684" w:rsidRPr="00016684">
          <w:t>/</w:t>
        </w:r>
      </w:ins>
      <w:r w:rsidR="00016684" w:rsidRPr="00016684">
        <w:t>api/login</w:t>
      </w:r>
      <w:del w:id="1374" w:author="Microsoft Word" w:date="2025-05-04T11:03:00Z" w16du:dateUtc="2025-05-04T14:03:00Z">
        <w:r>
          <w:delText>`</w:delText>
        </w:r>
      </w:del>
      <w:r w:rsidR="00016684" w:rsidRPr="00016684">
        <w:t xml:space="preserve"> para autenticação.</w:t>
      </w:r>
    </w:p>
    <w:p w14:paraId="3A77E6BE" w14:textId="6B23BD04" w:rsidR="00016684" w:rsidRPr="00016684" w:rsidRDefault="002E1387" w:rsidP="00016684">
      <w:pPr>
        <w:numPr>
          <w:ilvl w:val="2"/>
          <w:numId w:val="24"/>
        </w:numPr>
      </w:pPr>
      <w:del w:id="1375" w:author="Microsoft Word" w:date="2025-05-04T11:03:00Z" w16du:dateUtc="2025-05-04T14:03:00Z">
        <w:r>
          <w:delText xml:space="preserve">     - `</w:delText>
        </w:r>
      </w:del>
      <w:r w:rsidR="00016684" w:rsidRPr="00016684">
        <w:t>routes/clients.js</w:t>
      </w:r>
      <w:del w:id="1376" w:author="Microsoft Word" w:date="2025-05-03T21:19:00Z" w16du:dateUtc="2025-05-04T00:19:00Z">
        <w:r>
          <w:delText>`:</w:delText>
        </w:r>
      </w:del>
      <w:ins w:id="1377" w:author="Microsoft Word" w:date="2025-05-03T21:19:00Z" w16du:dateUtc="2025-05-04T00:19:00Z">
        <w:r w:rsidR="00B67294" w:rsidRPr="00B67294">
          <w:t>:</w:t>
        </w:r>
      </w:ins>
      <w:ins w:id="1378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Endpoints </w:t>
      </w:r>
      <w:del w:id="1379" w:author="Microsoft Word" w:date="2025-05-04T11:03:00Z" w16du:dateUtc="2025-05-04T14:03:00Z">
        <w:r>
          <w:delText>`</w:delText>
        </w:r>
      </w:del>
      <w:r w:rsidR="00016684" w:rsidRPr="00016684">
        <w:t>GET /api/clients</w:t>
      </w:r>
      <w:del w:id="1380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381" w:author="Microsoft Word" w:date="2025-05-04T11:03:00Z" w16du:dateUtc="2025-05-04T14:03:00Z">
        <w:r>
          <w:delText>`</w:delText>
        </w:r>
      </w:del>
      <w:r w:rsidR="00016684" w:rsidRPr="00016684">
        <w:t>POST /api/clients</w:t>
      </w:r>
      <w:del w:id="1382" w:author="Microsoft Word" w:date="2025-05-04T11:03:00Z" w16du:dateUtc="2025-05-04T14:03:00Z">
        <w:r>
          <w:delText>`</w:delText>
        </w:r>
      </w:del>
      <w:r w:rsidR="00016684" w:rsidRPr="00016684">
        <w:t xml:space="preserve"> para gestão de clientes.</w:t>
      </w:r>
    </w:p>
    <w:p w14:paraId="24DBCE6F" w14:textId="551736F7" w:rsidR="00016684" w:rsidRPr="00016684" w:rsidRDefault="002E1387" w:rsidP="00016684">
      <w:pPr>
        <w:numPr>
          <w:ilvl w:val="2"/>
          <w:numId w:val="24"/>
        </w:numPr>
      </w:pPr>
      <w:del w:id="1383" w:author="Microsoft Word" w:date="2025-05-04T11:03:00Z" w16du:dateUtc="2025-05-04T14:03:00Z">
        <w:r>
          <w:delText xml:space="preserve">     - `</w:delText>
        </w:r>
      </w:del>
      <w:r w:rsidR="00016684" w:rsidRPr="00016684">
        <w:t>routes/assistants.js</w:t>
      </w:r>
      <w:del w:id="1384" w:author="Microsoft Word" w:date="2025-05-03T21:19:00Z" w16du:dateUtc="2025-05-04T00:19:00Z">
        <w:r>
          <w:delText>`:</w:delText>
        </w:r>
      </w:del>
      <w:ins w:id="1385" w:author="Microsoft Word" w:date="2025-05-03T21:19:00Z" w16du:dateUtc="2025-05-04T00:19:00Z">
        <w:r w:rsidR="00B67294" w:rsidRPr="00B67294">
          <w:t>:</w:t>
        </w:r>
      </w:ins>
      <w:ins w:id="1386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Endpoints </w:t>
      </w:r>
      <w:del w:id="1387" w:author="Microsoft Word" w:date="2025-05-04T11:03:00Z" w16du:dateUtc="2025-05-04T14:03:00Z">
        <w:r>
          <w:delText>`</w:delText>
        </w:r>
      </w:del>
      <w:r w:rsidR="00016684" w:rsidRPr="00016684">
        <w:t>GET /api/assistants</w:t>
      </w:r>
      <w:del w:id="1388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389" w:author="Microsoft Word" w:date="2025-05-04T11:03:00Z" w16du:dateUtc="2025-05-04T14:03:00Z">
        <w:r>
          <w:delText>`</w:delText>
        </w:r>
      </w:del>
      <w:r w:rsidR="00016684" w:rsidRPr="00016684">
        <w:t>POST /api/assistants</w:t>
      </w:r>
      <w:del w:id="1390" w:author="Microsoft Word" w:date="2025-05-04T11:03:00Z" w16du:dateUtc="2025-05-04T14:03:00Z">
        <w:r>
          <w:delText>`</w:delText>
        </w:r>
      </w:del>
      <w:r w:rsidR="00016684" w:rsidRPr="00016684">
        <w:t xml:space="preserve"> para gestão de assistentes.</w:t>
      </w:r>
    </w:p>
    <w:p w14:paraId="1F8B2FC6" w14:textId="76A48CF3" w:rsidR="00016684" w:rsidRPr="00016684" w:rsidRDefault="002E1387" w:rsidP="00016684">
      <w:pPr>
        <w:numPr>
          <w:ilvl w:val="2"/>
          <w:numId w:val="24"/>
        </w:numPr>
      </w:pPr>
      <w:del w:id="1391" w:author="Microsoft Word" w:date="2025-05-04T11:03:00Z" w16du:dateUtc="2025-05-04T14:03:00Z">
        <w:r>
          <w:delText xml:space="preserve">     - `</w:delText>
        </w:r>
      </w:del>
      <w:r w:rsidR="00016684" w:rsidRPr="00016684">
        <w:t>routes/sessions.js</w:t>
      </w:r>
      <w:del w:id="1392" w:author="Microsoft Word" w:date="2025-05-03T21:19:00Z" w16du:dateUtc="2025-05-04T00:19:00Z">
        <w:r>
          <w:delText>`:</w:delText>
        </w:r>
      </w:del>
      <w:ins w:id="1393" w:author="Microsoft Word" w:date="2025-05-03T21:19:00Z" w16du:dateUtc="2025-05-04T00:19:00Z">
        <w:r w:rsidR="00B67294" w:rsidRPr="00B67294">
          <w:t>:</w:t>
        </w:r>
      </w:ins>
      <w:ins w:id="1394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Endpoint </w:t>
      </w:r>
      <w:del w:id="1395" w:author="Microsoft Word" w:date="2025-05-03T21:19:00Z" w16du:dateUtc="2025-05-04T00:19:00Z">
        <w:r>
          <w:delText>`/</w:delText>
        </w:r>
      </w:del>
      <w:ins w:id="1396" w:author="Microsoft Word" w:date="2025-05-03T21:19:00Z" w16du:dateUtc="2025-05-04T00:19:00Z">
        <w:r w:rsidR="00B67294" w:rsidRPr="00B67294">
          <w:t>/</w:t>
        </w:r>
      </w:ins>
      <w:ins w:id="1397" w:author="Microsoft Word" w:date="2025-05-04T11:03:00Z" w16du:dateUtc="2025-05-04T14:03:00Z">
        <w:r w:rsidR="00016684" w:rsidRPr="00016684">
          <w:t>/</w:t>
        </w:r>
      </w:ins>
      <w:r w:rsidR="00016684" w:rsidRPr="00016684">
        <w:t>api/session-history/:session_id</w:t>
      </w:r>
      <w:del w:id="1398" w:author="Microsoft Word" w:date="2025-05-04T11:03:00Z" w16du:dateUtc="2025-05-04T14:03:00Z">
        <w:r>
          <w:delText>`</w:delText>
        </w:r>
      </w:del>
      <w:r w:rsidR="00016684" w:rsidRPr="00016684">
        <w:t xml:space="preserve"> para histórico de sessões.</w:t>
      </w:r>
    </w:p>
    <w:p w14:paraId="39B4824A" w14:textId="21C043B6" w:rsidR="00016684" w:rsidRPr="00016684" w:rsidRDefault="002E1387" w:rsidP="00016684">
      <w:pPr>
        <w:numPr>
          <w:ilvl w:val="2"/>
          <w:numId w:val="24"/>
        </w:numPr>
      </w:pPr>
      <w:del w:id="1399" w:author="Microsoft Word" w:date="2025-05-04T11:03:00Z" w16du:dateUtc="2025-05-04T14:03:00Z">
        <w:r>
          <w:delText xml:space="preserve">     - `</w:delText>
        </w:r>
      </w:del>
      <w:r w:rsidR="00016684" w:rsidRPr="00016684">
        <w:t>routes/attendances.js</w:t>
      </w:r>
      <w:del w:id="1400" w:author="Microsoft Word" w:date="2025-05-03T21:19:00Z" w16du:dateUtc="2025-05-04T00:19:00Z">
        <w:r>
          <w:delText>`:</w:delText>
        </w:r>
      </w:del>
      <w:ins w:id="1401" w:author="Microsoft Word" w:date="2025-05-03T21:19:00Z" w16du:dateUtc="2025-05-04T00:19:00Z">
        <w:r w:rsidR="00B67294" w:rsidRPr="00B67294">
          <w:t>:</w:t>
        </w:r>
      </w:ins>
      <w:ins w:id="1402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Endpoints para gestão de atendimentos (ex.: </w:t>
      </w:r>
      <w:del w:id="1403" w:author="Microsoft Word" w:date="2025-05-04T11:03:00Z" w16du:dateUtc="2025-05-04T14:03:00Z">
        <w:r>
          <w:delText>`</w:delText>
        </w:r>
      </w:del>
      <w:r w:rsidR="00016684" w:rsidRPr="00016684">
        <w:t>POST /api/attendances</w:t>
      </w:r>
      <w:del w:id="1404" w:author="Microsoft Word" w:date="2025-05-03T21:19:00Z" w16du:dateUtc="2025-05-04T00:19:00Z">
        <w:r>
          <w:delText>`).</w:delText>
        </w:r>
      </w:del>
      <w:ins w:id="1405" w:author="Microsoft Word" w:date="2025-05-03T21:19:00Z" w16du:dateUtc="2025-05-04T00:19:00Z">
        <w:r w:rsidR="00B67294" w:rsidRPr="00B67294">
          <w:t>).</w:t>
        </w:r>
      </w:ins>
      <w:ins w:id="1406" w:author="Microsoft Word" w:date="2025-05-04T11:03:00Z" w16du:dateUtc="2025-05-04T14:03:00Z">
        <w:r w:rsidR="00016684" w:rsidRPr="00016684">
          <w:t>).</w:t>
        </w:r>
      </w:ins>
    </w:p>
    <w:p w14:paraId="5CF73609" w14:textId="67F2534A" w:rsidR="00016684" w:rsidRPr="00016684" w:rsidRDefault="002E1387" w:rsidP="00016684">
      <w:pPr>
        <w:numPr>
          <w:ilvl w:val="2"/>
          <w:numId w:val="24"/>
        </w:numPr>
      </w:pPr>
      <w:del w:id="1407" w:author="Microsoft Word" w:date="2025-05-04T11:03:00Z" w16du:dateUtc="2025-05-04T14:03:00Z">
        <w:r>
          <w:delText xml:space="preserve">     - `</w:delText>
        </w:r>
      </w:del>
      <w:r w:rsidR="00016684" w:rsidRPr="00016684">
        <w:t>middlewares/auth.js</w:t>
      </w:r>
      <w:del w:id="1408" w:author="Microsoft Word" w:date="2025-05-03T21:19:00Z" w16du:dateUtc="2025-05-04T00:19:00Z">
        <w:r>
          <w:delText>`:</w:delText>
        </w:r>
      </w:del>
      <w:ins w:id="1409" w:author="Microsoft Word" w:date="2025-05-03T21:19:00Z" w16du:dateUtc="2025-05-04T00:19:00Z">
        <w:r w:rsidR="00B67294" w:rsidRPr="00B67294">
          <w:t>:</w:t>
        </w:r>
      </w:ins>
      <w:ins w:id="1410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Middleware </w:t>
      </w:r>
      <w:del w:id="1411" w:author="Microsoft Word" w:date="2025-05-04T11:03:00Z" w16du:dateUtc="2025-05-04T14:03:00Z">
        <w:r>
          <w:delText>`</w:delText>
        </w:r>
      </w:del>
      <w:r w:rsidR="00016684" w:rsidRPr="00016684">
        <w:t>authenticateToken</w:t>
      </w:r>
      <w:del w:id="1412" w:author="Microsoft Word" w:date="2025-05-04T11:03:00Z" w16du:dateUtc="2025-05-04T14:03:00Z">
        <w:r>
          <w:delText>`</w:delText>
        </w:r>
      </w:del>
      <w:r w:rsidR="00016684" w:rsidRPr="00016684">
        <w:t xml:space="preserve"> para validar tokens JWT.</w:t>
      </w:r>
    </w:p>
    <w:p w14:paraId="12E0D95B" w14:textId="5672243C" w:rsidR="00016684" w:rsidRPr="00016684" w:rsidRDefault="002E1387" w:rsidP="00016684">
      <w:pPr>
        <w:numPr>
          <w:ilvl w:val="2"/>
          <w:numId w:val="24"/>
        </w:numPr>
      </w:pPr>
      <w:del w:id="1413" w:author="Microsoft Word" w:date="2025-05-03T21:19:00Z" w16du:dateUtc="2025-05-04T00:19:00Z">
        <w:r>
          <w:delText xml:space="preserve">     - `.</w:delText>
        </w:r>
      </w:del>
      <w:ins w:id="1414" w:author="Microsoft Word" w:date="2025-05-03T21:19:00Z" w16du:dateUtc="2025-05-04T00:19:00Z">
        <w:r w:rsidR="00B67294" w:rsidRPr="00B67294">
          <w:t>.</w:t>
        </w:r>
      </w:ins>
      <w:ins w:id="1415" w:author="Microsoft Word" w:date="2025-05-04T11:03:00Z" w16du:dateUtc="2025-05-04T14:03:00Z">
        <w:r w:rsidR="00016684" w:rsidRPr="00016684">
          <w:t>.</w:t>
        </w:r>
      </w:ins>
      <w:r w:rsidR="00016684" w:rsidRPr="00016684">
        <w:t>env</w:t>
      </w:r>
      <w:del w:id="1416" w:author="Microsoft Word" w:date="2025-05-03T21:19:00Z" w16du:dateUtc="2025-05-04T00:19:00Z">
        <w:r>
          <w:delText>`:</w:delText>
        </w:r>
      </w:del>
      <w:ins w:id="1417" w:author="Microsoft Word" w:date="2025-05-03T21:19:00Z" w16du:dateUtc="2025-05-04T00:19:00Z">
        <w:r w:rsidR="00B67294" w:rsidRPr="00B67294">
          <w:t>:</w:t>
        </w:r>
      </w:ins>
      <w:ins w:id="1418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Variáveis de ambiente (ex.: </w:t>
      </w:r>
      <w:del w:id="1419" w:author="Microsoft Word" w:date="2025-05-04T11:03:00Z" w16du:dateUtc="2025-05-04T14:03:00Z">
        <w:r>
          <w:delText>`</w:delText>
        </w:r>
      </w:del>
      <w:r w:rsidR="00016684" w:rsidRPr="00016684">
        <w:t>OPENAI_API_KEY</w:t>
      </w:r>
      <w:del w:id="1420" w:author="Microsoft Word" w:date="2025-05-03T21:19:00Z" w16du:dateUtc="2025-05-04T00:19:00Z">
        <w:r>
          <w:delText>`, `</w:delText>
        </w:r>
      </w:del>
      <w:ins w:id="1421" w:author="Microsoft Word" w:date="2025-05-03T21:19:00Z" w16du:dateUtc="2025-05-04T00:19:00Z">
        <w:r w:rsidR="00B67294" w:rsidRPr="00B67294">
          <w:t xml:space="preserve">, </w:t>
        </w:r>
      </w:ins>
      <w:ins w:id="1422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JWT_SECRET</w:t>
      </w:r>
      <w:del w:id="1423" w:author="Microsoft Word" w:date="2025-05-03T21:19:00Z" w16du:dateUtc="2025-05-04T00:19:00Z">
        <w:r>
          <w:delText>`, `</w:delText>
        </w:r>
      </w:del>
      <w:ins w:id="1424" w:author="Microsoft Word" w:date="2025-05-03T21:19:00Z" w16du:dateUtc="2025-05-04T00:19:00Z">
        <w:r w:rsidR="00B67294" w:rsidRPr="00B67294">
          <w:t xml:space="preserve">, </w:t>
        </w:r>
      </w:ins>
      <w:ins w:id="1425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PORT</w:t>
      </w:r>
      <w:del w:id="1426" w:author="Microsoft Word" w:date="2025-05-03T21:19:00Z" w16du:dateUtc="2025-05-04T00:19:00Z">
        <w:r>
          <w:delText>`).</w:delText>
        </w:r>
      </w:del>
      <w:ins w:id="1427" w:author="Microsoft Word" w:date="2025-05-03T21:19:00Z" w16du:dateUtc="2025-05-04T00:19:00Z">
        <w:r w:rsidR="00B67294" w:rsidRPr="00B67294">
          <w:t>).</w:t>
        </w:r>
      </w:ins>
      <w:ins w:id="1428" w:author="Microsoft Word" w:date="2025-05-04T11:03:00Z" w16du:dateUtc="2025-05-04T14:03:00Z">
        <w:r w:rsidR="00016684" w:rsidRPr="00016684">
          <w:t>).</w:t>
        </w:r>
      </w:ins>
    </w:p>
    <w:p w14:paraId="56FF229E" w14:textId="73E4F047" w:rsidR="00016684" w:rsidRPr="00016684" w:rsidRDefault="002E1387" w:rsidP="00016684">
      <w:pPr>
        <w:numPr>
          <w:ilvl w:val="2"/>
          <w:numId w:val="24"/>
        </w:numPr>
      </w:pPr>
      <w:del w:id="1429" w:author="Microsoft Word" w:date="2025-05-04T11:03:00Z" w16du:dateUtc="2025-05-04T14:03:00Z">
        <w:r>
          <w:delText xml:space="preserve">     - `</w:delText>
        </w:r>
      </w:del>
      <w:r w:rsidR="00016684" w:rsidRPr="00016684">
        <w:t>package.json</w:t>
      </w:r>
      <w:del w:id="1430" w:author="Microsoft Word" w:date="2025-05-03T21:19:00Z" w16du:dateUtc="2025-05-04T00:19:00Z">
        <w:r>
          <w:delText>`:</w:delText>
        </w:r>
      </w:del>
      <w:ins w:id="1431" w:author="Microsoft Word" w:date="2025-05-03T21:19:00Z" w16du:dateUtc="2025-05-04T00:19:00Z">
        <w:r w:rsidR="00B67294" w:rsidRPr="00B67294">
          <w:t>:</w:t>
        </w:r>
      </w:ins>
      <w:ins w:id="1432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Dependências </w:t>
      </w:r>
      <w:del w:id="1433" w:author="Microsoft Word" w:date="2025-05-03T21:19:00Z" w16du:dateUtc="2025-05-04T00:19:00Z">
        <w:r>
          <w:delText>(`</w:delText>
        </w:r>
      </w:del>
      <w:ins w:id="1434" w:author="Microsoft Word" w:date="2025-05-03T21:19:00Z" w16du:dateUtc="2025-05-04T00:19:00Z">
        <w:r w:rsidR="00B67294" w:rsidRPr="00B67294">
          <w:t>(</w:t>
        </w:r>
      </w:ins>
      <w:ins w:id="1435" w:author="Microsoft Word" w:date="2025-05-04T11:03:00Z" w16du:dateUtc="2025-05-04T14:03:00Z">
        <w:r w:rsidR="00016684" w:rsidRPr="00016684">
          <w:t>(</w:t>
        </w:r>
      </w:ins>
      <w:r w:rsidR="00016684" w:rsidRPr="00016684">
        <w:t>express</w:t>
      </w:r>
      <w:del w:id="1436" w:author="Microsoft Word" w:date="2025-05-03T21:19:00Z" w16du:dateUtc="2025-05-04T00:19:00Z">
        <w:r>
          <w:delText>`, `</w:delText>
        </w:r>
      </w:del>
      <w:ins w:id="1437" w:author="Microsoft Word" w:date="2025-05-03T21:19:00Z" w16du:dateUtc="2025-05-04T00:19:00Z">
        <w:r w:rsidR="00B67294" w:rsidRPr="00B67294">
          <w:t xml:space="preserve">, </w:t>
        </w:r>
      </w:ins>
      <w:ins w:id="143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cors</w:t>
      </w:r>
      <w:del w:id="1439" w:author="Microsoft Word" w:date="2025-05-03T21:19:00Z" w16du:dateUtc="2025-05-04T00:19:00Z">
        <w:r>
          <w:delText>`, `</w:delText>
        </w:r>
      </w:del>
      <w:ins w:id="1440" w:author="Microsoft Word" w:date="2025-05-03T21:19:00Z" w16du:dateUtc="2025-05-04T00:19:00Z">
        <w:r w:rsidR="00B67294" w:rsidRPr="00B67294">
          <w:t xml:space="preserve">, </w:t>
        </w:r>
      </w:ins>
      <w:ins w:id="144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better-sqlite3</w:t>
      </w:r>
      <w:del w:id="1442" w:author="Microsoft Word" w:date="2025-05-03T21:19:00Z" w16du:dateUtc="2025-05-04T00:19:00Z">
        <w:r>
          <w:delText>`, `</w:delText>
        </w:r>
      </w:del>
      <w:ins w:id="1443" w:author="Microsoft Word" w:date="2025-05-03T21:19:00Z" w16du:dateUtc="2025-05-04T00:19:00Z">
        <w:r w:rsidR="00B67294" w:rsidRPr="00B67294">
          <w:t xml:space="preserve">, </w:t>
        </w:r>
      </w:ins>
      <w:ins w:id="144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jsonwebtoken</w:t>
      </w:r>
      <w:del w:id="1445" w:author="Microsoft Word" w:date="2025-05-03T21:19:00Z" w16du:dateUtc="2025-05-04T00:19:00Z">
        <w:r>
          <w:delText>`, `</w:delText>
        </w:r>
      </w:del>
      <w:ins w:id="1446" w:author="Microsoft Word" w:date="2025-05-03T21:19:00Z" w16du:dateUtc="2025-05-04T00:19:00Z">
        <w:r w:rsidR="00B67294" w:rsidRPr="00B67294">
          <w:t xml:space="preserve">, </w:t>
        </w:r>
      </w:ins>
      <w:ins w:id="144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axios</w:t>
      </w:r>
      <w:del w:id="1448" w:author="Microsoft Word" w:date="2025-05-03T21:19:00Z" w16du:dateUtc="2025-05-04T00:19:00Z">
        <w:r>
          <w:delText>`, `</w:delText>
        </w:r>
      </w:del>
      <w:ins w:id="1449" w:author="Microsoft Word" w:date="2025-05-03T21:19:00Z" w16du:dateUtc="2025-05-04T00:19:00Z">
        <w:r w:rsidR="00B67294" w:rsidRPr="00B67294">
          <w:t xml:space="preserve">, </w:t>
        </w:r>
      </w:ins>
      <w:ins w:id="145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dotenv</w:t>
      </w:r>
      <w:del w:id="1451" w:author="Microsoft Word" w:date="2025-05-03T21:19:00Z" w16du:dateUtc="2025-05-04T00:19:00Z">
        <w:r>
          <w:delText>`).</w:delText>
        </w:r>
      </w:del>
      <w:ins w:id="1452" w:author="Microsoft Word" w:date="2025-05-03T21:19:00Z" w16du:dateUtc="2025-05-04T00:19:00Z">
        <w:r w:rsidR="00B67294" w:rsidRPr="00B67294">
          <w:t>).</w:t>
        </w:r>
      </w:ins>
      <w:ins w:id="1453" w:author="Microsoft Word" w:date="2025-05-04T11:03:00Z" w16du:dateUtc="2025-05-04T14:03:00Z">
        <w:r w:rsidR="00016684" w:rsidRPr="00016684">
          <w:t>).</w:t>
        </w:r>
      </w:ins>
    </w:p>
    <w:p w14:paraId="14DFE7D6" w14:textId="30E2D5DF" w:rsidR="00016684" w:rsidRPr="00016684" w:rsidRDefault="002E1387" w:rsidP="00016684">
      <w:pPr>
        <w:numPr>
          <w:ilvl w:val="1"/>
          <w:numId w:val="24"/>
        </w:numPr>
      </w:pPr>
      <w:del w:id="1454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Banco de Dados</w:t>
      </w:r>
      <w:del w:id="1455" w:author="Microsoft Word" w:date="2025-05-03T21:19:00Z" w16du:dateUtc="2025-05-04T00:19:00Z">
        <w:r>
          <w:delText>** (`</w:delText>
        </w:r>
      </w:del>
      <w:ins w:id="1456" w:author="Microsoft Word" w:date="2025-05-03T21:19:00Z" w16du:dateUtc="2025-05-04T00:19:00Z">
        <w:r w:rsidR="00B67294" w:rsidRPr="00B67294">
          <w:t xml:space="preserve"> (</w:t>
        </w:r>
      </w:ins>
      <w:ins w:id="1457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egide.db</w:t>
      </w:r>
      <w:del w:id="1458" w:author="Microsoft Word" w:date="2025-05-03T21:19:00Z" w16du:dateUtc="2025-05-04T00:19:00Z">
        <w:r>
          <w:delText>`):</w:delText>
        </w:r>
      </w:del>
      <w:ins w:id="1459" w:author="Microsoft Word" w:date="2025-05-03T21:19:00Z" w16du:dateUtc="2025-05-04T00:19:00Z">
        <w:r w:rsidR="00B67294" w:rsidRPr="00B67294">
          <w:t xml:space="preserve">): </w:t>
        </w:r>
      </w:ins>
      <w:ins w:id="1460" w:author="Microsoft Word" w:date="2025-05-04T11:03:00Z" w16du:dateUtc="2025-05-04T14:03:00Z">
        <w:r w:rsidR="00016684" w:rsidRPr="00016684">
          <w:t xml:space="preserve">): </w:t>
        </w:r>
      </w:ins>
    </w:p>
    <w:p w14:paraId="67C1AE2D" w14:textId="77777777" w:rsidR="00016684" w:rsidRPr="00016684" w:rsidRDefault="00016684" w:rsidP="00016684">
      <w:pPr>
        <w:numPr>
          <w:ilvl w:val="2"/>
          <w:numId w:val="24"/>
        </w:numPr>
        <w:rPr>
          <w:ins w:id="1461" w:author="Microsoft Word" w:date="2025-05-04T11:03:00Z" w16du:dateUtc="2025-05-04T14:03:00Z"/>
        </w:rPr>
      </w:pPr>
      <w:ins w:id="1462" w:author="Microsoft Word" w:date="2025-05-04T11:03:00Z" w16du:dateUtc="2025-05-04T14:03:00Z">
        <w:r w:rsidRPr="00016684">
          <w:rPr>
            <w:b/>
            <w:bCs/>
          </w:rPr>
          <w:t>Tabelas</w:t>
        </w:r>
        <w:r w:rsidRPr="00016684">
          <w:t xml:space="preserve">: </w:t>
        </w:r>
      </w:ins>
    </w:p>
    <w:p w14:paraId="6CCDA773" w14:textId="10747829" w:rsidR="00B67294" w:rsidRPr="00B67294" w:rsidRDefault="002E1387">
      <w:pPr>
        <w:pPrChange w:id="1463" w:author="Microsoft Word" w:date="2025-05-03T21:19:00Z" w16du:dateUtc="2025-05-04T00:19:00Z">
          <w:pPr>
            <w:numPr>
              <w:ilvl w:val="2"/>
              <w:numId w:val="7"/>
            </w:numPr>
            <w:tabs>
              <w:tab w:val="num" w:pos="2160"/>
            </w:tabs>
            <w:ind w:left="2160" w:hanging="360"/>
          </w:pPr>
        </w:pPrChange>
      </w:pPr>
      <w:del w:id="1464" w:author="Microsoft Word" w:date="2025-05-03T21:19:00Z" w16du:dateUtc="2025-05-04T00:19:00Z">
        <w:r>
          <w:delText xml:space="preserve">     - **</w:delText>
        </w:r>
      </w:del>
      <w:r w:rsidR="00B67294">
        <w:rPr>
          <w:rPrChange w:id="1465" w:author="Microsoft Word" w:date="2025-05-03T21:19:00Z" w16du:dateUtc="2025-05-04T00:19:00Z">
            <w:rPr>
              <w:b/>
              <w:bCs/>
            </w:rPr>
          </w:rPrChange>
        </w:rPr>
        <w:t>Tabelas</w:t>
      </w:r>
      <w:del w:id="1466" w:author="Microsoft Word" w:date="2025-05-03T21:19:00Z" w16du:dateUtc="2025-05-04T00:19:00Z">
        <w:r>
          <w:delText>**:</w:delText>
        </w:r>
      </w:del>
      <w:ins w:id="1467" w:author="Microsoft Word" w:date="2025-05-03T21:19:00Z" w16du:dateUtc="2025-05-04T00:19:00Z">
        <w:r w:rsidR="00B67294" w:rsidRPr="00B67294">
          <w:t xml:space="preserve">: </w:t>
        </w:r>
      </w:ins>
    </w:p>
    <w:p w14:paraId="289DD526" w14:textId="09338C14" w:rsidR="00016684" w:rsidRPr="00016684" w:rsidRDefault="002E1387" w:rsidP="00016684">
      <w:pPr>
        <w:numPr>
          <w:ilvl w:val="3"/>
          <w:numId w:val="24"/>
        </w:numPr>
      </w:pPr>
      <w:del w:id="1468" w:author="Microsoft Word" w:date="2025-05-04T11:03:00Z" w16du:dateUtc="2025-05-04T14:03:00Z">
        <w:r>
          <w:delText xml:space="preserve">       - `</w:delText>
        </w:r>
      </w:del>
      <w:r w:rsidR="00016684" w:rsidRPr="00016684">
        <w:t>users</w:t>
      </w:r>
      <w:del w:id="1469" w:author="Microsoft Word" w:date="2025-05-03T21:19:00Z" w16du:dateUtc="2025-05-04T00:19:00Z">
        <w:r>
          <w:delText>`: `</w:delText>
        </w:r>
      </w:del>
      <w:ins w:id="1470" w:author="Microsoft Word" w:date="2025-05-03T21:19:00Z" w16du:dateUtc="2025-05-04T00:19:00Z">
        <w:r w:rsidR="00B67294" w:rsidRPr="00B67294">
          <w:t xml:space="preserve">: </w:t>
        </w:r>
      </w:ins>
      <w:ins w:id="1471" w:author="Microsoft Word" w:date="2025-05-04T11:03:00Z" w16du:dateUtc="2025-05-04T14:03:00Z">
        <w:r w:rsidR="00016684" w:rsidRPr="00016684">
          <w:t xml:space="preserve">: </w:t>
        </w:r>
      </w:ins>
      <w:r w:rsidR="00016684" w:rsidRPr="00016684">
        <w:t>user_id</w:t>
      </w:r>
      <w:del w:id="1472" w:author="Microsoft Word" w:date="2025-05-03T21:19:00Z" w16du:dateUtc="2025-05-04T00:19:00Z">
        <w:r>
          <w:delText>`, `</w:delText>
        </w:r>
      </w:del>
      <w:ins w:id="1473" w:author="Microsoft Word" w:date="2025-05-03T21:19:00Z" w16du:dateUtc="2025-05-04T00:19:00Z">
        <w:r w:rsidR="00B67294" w:rsidRPr="00B67294">
          <w:t xml:space="preserve">, </w:t>
        </w:r>
      </w:ins>
      <w:ins w:id="147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username</w:t>
      </w:r>
      <w:del w:id="1475" w:author="Microsoft Word" w:date="2025-05-03T21:19:00Z" w16du:dateUtc="2025-05-04T00:19:00Z">
        <w:r>
          <w:delText>`, `</w:delText>
        </w:r>
      </w:del>
      <w:ins w:id="1476" w:author="Microsoft Word" w:date="2025-05-03T21:19:00Z" w16du:dateUtc="2025-05-04T00:19:00Z">
        <w:r w:rsidR="00B67294" w:rsidRPr="00B67294">
          <w:t xml:space="preserve">, </w:t>
        </w:r>
      </w:ins>
      <w:ins w:id="147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password</w:t>
      </w:r>
      <w:del w:id="1478" w:author="Microsoft Word" w:date="2025-05-03T21:19:00Z" w16du:dateUtc="2025-05-04T00:19:00Z">
        <w:r>
          <w:delText>`, `</w:delText>
        </w:r>
      </w:del>
      <w:ins w:id="1479" w:author="Microsoft Word" w:date="2025-05-03T21:19:00Z" w16du:dateUtc="2025-05-04T00:19:00Z">
        <w:r w:rsidR="00B67294" w:rsidRPr="00B67294">
          <w:t xml:space="preserve">, </w:t>
        </w:r>
      </w:ins>
      <w:ins w:id="148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role</w:t>
      </w:r>
      <w:del w:id="1481" w:author="Microsoft Word" w:date="2025-05-04T11:03:00Z" w16du:dateUtc="2025-05-04T14:03:00Z">
        <w:r>
          <w:delText>`</w:delText>
        </w:r>
      </w:del>
      <w:r w:rsidR="00016684" w:rsidRPr="00016684">
        <w:t xml:space="preserve"> (padrão </w:t>
      </w:r>
      <w:del w:id="1482" w:author="Microsoft Word" w:date="2025-05-04T11:03:00Z" w16du:dateUtc="2025-05-04T14:03:00Z">
        <w:r>
          <w:delText>`</w:delText>
        </w:r>
      </w:del>
      <w:r w:rsidR="00016684" w:rsidRPr="00016684">
        <w:t>'master'</w:t>
      </w:r>
      <w:del w:id="1483" w:author="Microsoft Word" w:date="2025-05-03T21:19:00Z" w16du:dateUtc="2025-05-04T00:19:00Z">
        <w:r>
          <w:delText>`), `</w:delText>
        </w:r>
      </w:del>
      <w:ins w:id="1484" w:author="Microsoft Word" w:date="2025-05-03T21:19:00Z" w16du:dateUtc="2025-05-04T00:19:00Z">
        <w:r w:rsidR="00B67294" w:rsidRPr="00B67294">
          <w:t xml:space="preserve">), </w:t>
        </w:r>
      </w:ins>
      <w:ins w:id="1485" w:author="Microsoft Word" w:date="2025-05-04T11:03:00Z" w16du:dateUtc="2025-05-04T14:03:00Z">
        <w:r w:rsidR="00016684" w:rsidRPr="00016684">
          <w:t xml:space="preserve">), </w:t>
        </w:r>
      </w:ins>
      <w:r w:rsidR="00016684" w:rsidRPr="00016684">
        <w:t>master_user_id</w:t>
      </w:r>
      <w:del w:id="1486" w:author="Microsoft Word" w:date="2025-05-03T21:19:00Z" w16du:dateUtc="2025-05-04T00:19:00Z">
        <w:r>
          <w:delText>`, `</w:delText>
        </w:r>
      </w:del>
      <w:ins w:id="1487" w:author="Microsoft Word" w:date="2025-05-03T21:19:00Z" w16du:dateUtc="2025-05-04T00:19:00Z">
        <w:r w:rsidR="00B67294" w:rsidRPr="00B67294">
          <w:t xml:space="preserve">, </w:t>
        </w:r>
      </w:ins>
      <w:ins w:id="148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created_at</w:t>
      </w:r>
      <w:del w:id="1489" w:author="Microsoft Word" w:date="2025-05-03T21:19:00Z" w16du:dateUtc="2025-05-04T00:19:00Z">
        <w:r>
          <w:delText>`.</w:delText>
        </w:r>
      </w:del>
      <w:ins w:id="1490" w:author="Microsoft Word" w:date="2025-05-03T21:19:00Z" w16du:dateUtc="2025-05-04T00:19:00Z">
        <w:r w:rsidR="00B67294" w:rsidRPr="00B67294">
          <w:t>.</w:t>
        </w:r>
      </w:ins>
      <w:ins w:id="1491" w:author="Microsoft Word" w:date="2025-05-04T11:03:00Z" w16du:dateUtc="2025-05-04T14:03:00Z">
        <w:r w:rsidR="00016684" w:rsidRPr="00016684">
          <w:t>.</w:t>
        </w:r>
      </w:ins>
    </w:p>
    <w:p w14:paraId="4A06DBB6" w14:textId="19919A5C" w:rsidR="00016684" w:rsidRPr="00016684" w:rsidRDefault="002E1387" w:rsidP="00016684">
      <w:pPr>
        <w:numPr>
          <w:ilvl w:val="3"/>
          <w:numId w:val="24"/>
        </w:numPr>
      </w:pPr>
      <w:del w:id="1492" w:author="Microsoft Word" w:date="2025-05-04T11:03:00Z" w16du:dateUtc="2025-05-04T14:03:00Z">
        <w:r>
          <w:delText xml:space="preserve">       - `</w:delText>
        </w:r>
      </w:del>
      <w:r w:rsidR="00016684" w:rsidRPr="00016684">
        <w:t>clients</w:t>
      </w:r>
      <w:del w:id="1493" w:author="Microsoft Word" w:date="2025-05-03T21:19:00Z" w16du:dateUtc="2025-05-04T00:19:00Z">
        <w:r>
          <w:delText>`: `</w:delText>
        </w:r>
      </w:del>
      <w:ins w:id="1494" w:author="Microsoft Word" w:date="2025-05-03T21:19:00Z" w16du:dateUtc="2025-05-04T00:19:00Z">
        <w:r w:rsidR="00B67294" w:rsidRPr="00B67294">
          <w:t xml:space="preserve">: </w:t>
        </w:r>
      </w:ins>
      <w:ins w:id="1495" w:author="Microsoft Word" w:date="2025-05-04T11:03:00Z" w16du:dateUtc="2025-05-04T14:03:00Z">
        <w:r w:rsidR="00016684" w:rsidRPr="00016684">
          <w:t xml:space="preserve">: </w:t>
        </w:r>
      </w:ins>
      <w:r w:rsidR="00016684" w:rsidRPr="00016684">
        <w:t>client_id</w:t>
      </w:r>
      <w:del w:id="1496" w:author="Microsoft Word" w:date="2025-05-03T21:19:00Z" w16du:dateUtc="2025-05-04T00:19:00Z">
        <w:r>
          <w:delText>`, `</w:delText>
        </w:r>
      </w:del>
      <w:ins w:id="1497" w:author="Microsoft Word" w:date="2025-05-03T21:19:00Z" w16du:dateUtc="2025-05-04T00:19:00Z">
        <w:r w:rsidR="00B67294" w:rsidRPr="00B67294">
          <w:t xml:space="preserve">, </w:t>
        </w:r>
      </w:ins>
      <w:ins w:id="149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user_id</w:t>
      </w:r>
      <w:del w:id="1499" w:author="Microsoft Word" w:date="2025-05-03T21:19:00Z" w16du:dateUtc="2025-05-04T00:19:00Z">
        <w:r>
          <w:delText>`, `</w:delText>
        </w:r>
      </w:del>
      <w:ins w:id="1500" w:author="Microsoft Word" w:date="2025-05-03T21:19:00Z" w16du:dateUtc="2025-05-04T00:19:00Z">
        <w:r w:rsidR="00B67294" w:rsidRPr="00B67294">
          <w:t xml:space="preserve">, </w:t>
        </w:r>
      </w:ins>
      <w:ins w:id="150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name</w:t>
      </w:r>
      <w:del w:id="1502" w:author="Microsoft Word" w:date="2025-05-03T21:19:00Z" w16du:dateUtc="2025-05-04T00:19:00Z">
        <w:r>
          <w:delText>`, `</w:delText>
        </w:r>
      </w:del>
      <w:ins w:id="1503" w:author="Microsoft Word" w:date="2025-05-03T21:19:00Z" w16du:dateUtc="2025-05-04T00:19:00Z">
        <w:r w:rsidR="00B67294" w:rsidRPr="00B67294">
          <w:t xml:space="preserve">, </w:t>
        </w:r>
      </w:ins>
      <w:ins w:id="150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cpf</w:t>
      </w:r>
      <w:del w:id="1505" w:author="Microsoft Word" w:date="2025-05-03T21:19:00Z" w16du:dateUtc="2025-05-04T00:19:00Z">
        <w:r>
          <w:delText>`, `</w:delText>
        </w:r>
      </w:del>
      <w:ins w:id="1506" w:author="Microsoft Word" w:date="2025-05-03T21:19:00Z" w16du:dateUtc="2025-05-04T00:19:00Z">
        <w:r w:rsidR="00B67294" w:rsidRPr="00B67294">
          <w:t xml:space="preserve">, </w:t>
        </w:r>
      </w:ins>
      <w:ins w:id="150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dob</w:t>
      </w:r>
      <w:del w:id="1508" w:author="Microsoft Word" w:date="2025-05-03T21:19:00Z" w16du:dateUtc="2025-05-04T00:19:00Z">
        <w:r>
          <w:delText>`, `</w:delText>
        </w:r>
      </w:del>
      <w:ins w:id="1509" w:author="Microsoft Word" w:date="2025-05-03T21:19:00Z" w16du:dateUtc="2025-05-04T00:19:00Z">
        <w:r w:rsidR="00B67294" w:rsidRPr="00B67294">
          <w:t xml:space="preserve">, </w:t>
        </w:r>
      </w:ins>
      <w:ins w:id="151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created_at</w:t>
      </w:r>
      <w:del w:id="1511" w:author="Microsoft Word" w:date="2025-05-03T21:19:00Z" w16du:dateUtc="2025-05-04T00:19:00Z">
        <w:r>
          <w:delText>`.</w:delText>
        </w:r>
      </w:del>
      <w:ins w:id="1512" w:author="Microsoft Word" w:date="2025-05-03T21:19:00Z" w16du:dateUtc="2025-05-04T00:19:00Z">
        <w:r w:rsidR="00B67294" w:rsidRPr="00B67294">
          <w:t>.</w:t>
        </w:r>
      </w:ins>
      <w:ins w:id="1513" w:author="Microsoft Word" w:date="2025-05-04T11:03:00Z" w16du:dateUtc="2025-05-04T14:03:00Z">
        <w:r w:rsidR="00016684" w:rsidRPr="00016684">
          <w:t>.</w:t>
        </w:r>
      </w:ins>
    </w:p>
    <w:p w14:paraId="0427A4D8" w14:textId="01DB6CA7" w:rsidR="00016684" w:rsidRPr="00016684" w:rsidRDefault="002E1387" w:rsidP="00016684">
      <w:pPr>
        <w:numPr>
          <w:ilvl w:val="3"/>
          <w:numId w:val="24"/>
        </w:numPr>
      </w:pPr>
      <w:del w:id="1514" w:author="Microsoft Word" w:date="2025-05-04T11:03:00Z" w16du:dateUtc="2025-05-04T14:03:00Z">
        <w:r>
          <w:delText xml:space="preserve">       - `</w:delText>
        </w:r>
      </w:del>
      <w:r w:rsidR="00016684" w:rsidRPr="00016684">
        <w:t>attendances</w:t>
      </w:r>
      <w:del w:id="1515" w:author="Microsoft Word" w:date="2025-05-03T21:19:00Z" w16du:dateUtc="2025-05-04T00:19:00Z">
        <w:r>
          <w:delText>`: `</w:delText>
        </w:r>
      </w:del>
      <w:ins w:id="1516" w:author="Microsoft Word" w:date="2025-05-03T21:19:00Z" w16du:dateUtc="2025-05-04T00:19:00Z">
        <w:r w:rsidR="00B67294" w:rsidRPr="00B67294">
          <w:t xml:space="preserve">: </w:t>
        </w:r>
      </w:ins>
      <w:ins w:id="1517" w:author="Microsoft Word" w:date="2025-05-04T11:03:00Z" w16du:dateUtc="2025-05-04T14:03:00Z">
        <w:r w:rsidR="00016684" w:rsidRPr="00016684">
          <w:t xml:space="preserve">: </w:t>
        </w:r>
      </w:ins>
      <w:r w:rsidR="00016684" w:rsidRPr="00016684">
        <w:t>id</w:t>
      </w:r>
      <w:del w:id="1518" w:author="Microsoft Word" w:date="2025-05-03T21:19:00Z" w16du:dateUtc="2025-05-04T00:19:00Z">
        <w:r>
          <w:delText>`, `</w:delText>
        </w:r>
      </w:del>
      <w:ins w:id="1519" w:author="Microsoft Word" w:date="2025-05-03T21:19:00Z" w16du:dateUtc="2025-05-04T00:19:00Z">
        <w:r w:rsidR="00B67294" w:rsidRPr="00B67294">
          <w:t xml:space="preserve">, </w:t>
        </w:r>
      </w:ins>
      <w:ins w:id="152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client_id</w:t>
      </w:r>
      <w:del w:id="1521" w:author="Microsoft Word" w:date="2025-05-03T21:19:00Z" w16du:dateUtc="2025-05-04T00:19:00Z">
        <w:r>
          <w:delText>`, `</w:delText>
        </w:r>
      </w:del>
      <w:ins w:id="1522" w:author="Microsoft Word" w:date="2025-05-03T21:19:00Z" w16du:dateUtc="2025-05-04T00:19:00Z">
        <w:r w:rsidR="00B67294" w:rsidRPr="00B67294">
          <w:t xml:space="preserve">, </w:t>
        </w:r>
      </w:ins>
      <w:ins w:id="1523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user_id</w:t>
      </w:r>
      <w:del w:id="1524" w:author="Microsoft Word" w:date="2025-05-03T21:19:00Z" w16du:dateUtc="2025-05-04T00:19:00Z">
        <w:r>
          <w:delText>`, `</w:delText>
        </w:r>
      </w:del>
      <w:ins w:id="1525" w:author="Microsoft Word" w:date="2025-05-03T21:19:00Z" w16du:dateUtc="2025-05-04T00:19:00Z">
        <w:r w:rsidR="00B67294" w:rsidRPr="00B67294">
          <w:t xml:space="preserve">, </w:t>
        </w:r>
      </w:ins>
      <w:ins w:id="1526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description</w:t>
      </w:r>
      <w:del w:id="1527" w:author="Microsoft Word" w:date="2025-05-03T21:19:00Z" w16du:dateUtc="2025-05-04T00:19:00Z">
        <w:r>
          <w:delText>`, `</w:delText>
        </w:r>
      </w:del>
      <w:ins w:id="1528" w:author="Microsoft Word" w:date="2025-05-03T21:19:00Z" w16du:dateUtc="2025-05-04T00:19:00Z">
        <w:r w:rsidR="00B67294" w:rsidRPr="00B67294">
          <w:t xml:space="preserve">, </w:t>
        </w:r>
      </w:ins>
      <w:ins w:id="1529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created_at</w:t>
      </w:r>
      <w:del w:id="1530" w:author="Microsoft Word" w:date="2025-05-03T21:19:00Z" w16du:dateUtc="2025-05-04T00:19:00Z">
        <w:r>
          <w:delText>`, `</w:delText>
        </w:r>
      </w:del>
      <w:ins w:id="1531" w:author="Microsoft Word" w:date="2025-05-03T21:19:00Z" w16du:dateUtc="2025-05-04T00:19:00Z">
        <w:r w:rsidR="00B67294" w:rsidRPr="00B67294">
          <w:t xml:space="preserve">, </w:t>
        </w:r>
      </w:ins>
      <w:ins w:id="1532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last_updated_at</w:t>
      </w:r>
      <w:del w:id="1533" w:author="Microsoft Word" w:date="2025-05-03T21:19:00Z" w16du:dateUtc="2025-05-04T00:19:00Z">
        <w:r>
          <w:delText>`.</w:delText>
        </w:r>
      </w:del>
      <w:ins w:id="1534" w:author="Microsoft Word" w:date="2025-05-03T21:19:00Z" w16du:dateUtc="2025-05-04T00:19:00Z">
        <w:r w:rsidR="00B67294" w:rsidRPr="00B67294">
          <w:t>.</w:t>
        </w:r>
      </w:ins>
      <w:ins w:id="1535" w:author="Microsoft Word" w:date="2025-05-04T11:03:00Z" w16du:dateUtc="2025-05-04T14:03:00Z">
        <w:r w:rsidR="00016684" w:rsidRPr="00016684">
          <w:t>.</w:t>
        </w:r>
      </w:ins>
    </w:p>
    <w:p w14:paraId="7FEBB022" w14:textId="59E4031B" w:rsidR="00016684" w:rsidRPr="00016684" w:rsidRDefault="002E1387" w:rsidP="00016684">
      <w:pPr>
        <w:numPr>
          <w:ilvl w:val="3"/>
          <w:numId w:val="24"/>
        </w:numPr>
      </w:pPr>
      <w:del w:id="1536" w:author="Microsoft Word" w:date="2025-05-04T11:03:00Z" w16du:dateUtc="2025-05-04T14:03:00Z">
        <w:r>
          <w:lastRenderedPageBreak/>
          <w:delText xml:space="preserve">       - `</w:delText>
        </w:r>
      </w:del>
      <w:r w:rsidR="00016684" w:rsidRPr="00016684">
        <w:t>sessions</w:t>
      </w:r>
      <w:del w:id="1537" w:author="Microsoft Word" w:date="2025-05-03T21:19:00Z" w16du:dateUtc="2025-05-04T00:19:00Z">
        <w:r>
          <w:delText>`: `</w:delText>
        </w:r>
      </w:del>
      <w:ins w:id="1538" w:author="Microsoft Word" w:date="2025-05-03T21:19:00Z" w16du:dateUtc="2025-05-04T00:19:00Z">
        <w:r w:rsidR="00B67294" w:rsidRPr="00B67294">
          <w:t xml:space="preserve">: </w:t>
        </w:r>
      </w:ins>
      <w:ins w:id="1539" w:author="Microsoft Word" w:date="2025-05-04T11:03:00Z" w16du:dateUtc="2025-05-04T14:03:00Z">
        <w:r w:rsidR="00016684" w:rsidRPr="00016684">
          <w:t xml:space="preserve">: </w:t>
        </w:r>
      </w:ins>
      <w:r w:rsidR="00016684" w:rsidRPr="00016684">
        <w:t>session_id</w:t>
      </w:r>
      <w:del w:id="1540" w:author="Microsoft Word" w:date="2025-05-03T21:19:00Z" w16du:dateUtc="2025-05-04T00:19:00Z">
        <w:r>
          <w:delText>`, `</w:delText>
        </w:r>
      </w:del>
      <w:ins w:id="1541" w:author="Microsoft Word" w:date="2025-05-03T21:19:00Z" w16du:dateUtc="2025-05-04T00:19:00Z">
        <w:r w:rsidR="00B67294" w:rsidRPr="00B67294">
          <w:t xml:space="preserve">, </w:t>
        </w:r>
      </w:ins>
      <w:ins w:id="1542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user_id</w:t>
      </w:r>
      <w:del w:id="1543" w:author="Microsoft Word" w:date="2025-05-03T21:19:00Z" w16du:dateUtc="2025-05-04T00:19:00Z">
        <w:r>
          <w:delText>`, `</w:delText>
        </w:r>
      </w:del>
      <w:ins w:id="1544" w:author="Microsoft Word" w:date="2025-05-03T21:19:00Z" w16du:dateUtc="2025-05-04T00:19:00Z">
        <w:r w:rsidR="00B67294" w:rsidRPr="00B67294">
          <w:t xml:space="preserve">, </w:t>
        </w:r>
      </w:ins>
      <w:ins w:id="1545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client_id</w:t>
      </w:r>
      <w:del w:id="1546" w:author="Microsoft Word" w:date="2025-05-03T21:19:00Z" w16du:dateUtc="2025-05-04T00:19:00Z">
        <w:r>
          <w:delText>`, `</w:delText>
        </w:r>
      </w:del>
      <w:ins w:id="1547" w:author="Microsoft Word" w:date="2025-05-03T21:19:00Z" w16du:dateUtc="2025-05-04T00:19:00Z">
        <w:r w:rsidR="00B67294" w:rsidRPr="00B67294">
          <w:t xml:space="preserve">, </w:t>
        </w:r>
      </w:ins>
      <w:ins w:id="154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attendance_id</w:t>
      </w:r>
      <w:del w:id="1549" w:author="Microsoft Word" w:date="2025-05-03T21:19:00Z" w16du:dateUtc="2025-05-04T00:19:00Z">
        <w:r>
          <w:delText>`, `</w:delText>
        </w:r>
      </w:del>
      <w:ins w:id="1550" w:author="Microsoft Word" w:date="2025-05-03T21:19:00Z" w16du:dateUtc="2025-05-04T00:19:00Z">
        <w:r w:rsidR="00B67294" w:rsidRPr="00B67294">
          <w:t xml:space="preserve">, </w:t>
        </w:r>
      </w:ins>
      <w:ins w:id="155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last_updated_at</w:t>
      </w:r>
      <w:del w:id="1552" w:author="Microsoft Word" w:date="2025-05-03T21:19:00Z" w16du:dateUtc="2025-05-04T00:19:00Z">
        <w:r>
          <w:delText>`.</w:delText>
        </w:r>
      </w:del>
      <w:ins w:id="1553" w:author="Microsoft Word" w:date="2025-05-03T21:19:00Z" w16du:dateUtc="2025-05-04T00:19:00Z">
        <w:r w:rsidR="00B67294" w:rsidRPr="00B67294">
          <w:t>.</w:t>
        </w:r>
      </w:ins>
      <w:ins w:id="1554" w:author="Microsoft Word" w:date="2025-05-04T11:03:00Z" w16du:dateUtc="2025-05-04T14:03:00Z">
        <w:r w:rsidR="00016684" w:rsidRPr="00016684">
          <w:t>.</w:t>
        </w:r>
      </w:ins>
    </w:p>
    <w:p w14:paraId="0FD0F500" w14:textId="1B5804BF" w:rsidR="00016684" w:rsidRPr="00016684" w:rsidRDefault="002E1387" w:rsidP="00016684">
      <w:pPr>
        <w:numPr>
          <w:ilvl w:val="3"/>
          <w:numId w:val="24"/>
        </w:numPr>
      </w:pPr>
      <w:del w:id="1555" w:author="Microsoft Word" w:date="2025-05-04T11:03:00Z" w16du:dateUtc="2025-05-04T14:03:00Z">
        <w:r>
          <w:delText xml:space="preserve">       - `</w:delText>
        </w:r>
      </w:del>
      <w:r w:rsidR="00016684" w:rsidRPr="00016684">
        <w:t>session_history</w:t>
      </w:r>
      <w:del w:id="1556" w:author="Microsoft Word" w:date="2025-05-03T21:19:00Z" w16du:dateUtc="2025-05-04T00:19:00Z">
        <w:r>
          <w:delText>`: `</w:delText>
        </w:r>
      </w:del>
      <w:ins w:id="1557" w:author="Microsoft Word" w:date="2025-05-03T21:19:00Z" w16du:dateUtc="2025-05-04T00:19:00Z">
        <w:r w:rsidR="00B67294" w:rsidRPr="00B67294">
          <w:t xml:space="preserve">: </w:t>
        </w:r>
      </w:ins>
      <w:ins w:id="1558" w:author="Microsoft Word" w:date="2025-05-04T11:03:00Z" w16du:dateUtc="2025-05-04T14:03:00Z">
        <w:r w:rsidR="00016684" w:rsidRPr="00016684">
          <w:t xml:space="preserve">: </w:t>
        </w:r>
      </w:ins>
      <w:r w:rsidR="00016684" w:rsidRPr="00016684">
        <w:t>session_id</w:t>
      </w:r>
      <w:del w:id="1559" w:author="Microsoft Word" w:date="2025-05-03T21:19:00Z" w16du:dateUtc="2025-05-04T00:19:00Z">
        <w:r>
          <w:delText>`, `</w:delText>
        </w:r>
      </w:del>
      <w:ins w:id="1560" w:author="Microsoft Word" w:date="2025-05-03T21:19:00Z" w16du:dateUtc="2025-05-04T00:19:00Z">
        <w:r w:rsidR="00B67294" w:rsidRPr="00B67294">
          <w:t xml:space="preserve">, </w:t>
        </w:r>
      </w:ins>
      <w:ins w:id="156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user_id</w:t>
      </w:r>
      <w:del w:id="1562" w:author="Microsoft Word" w:date="2025-05-03T21:19:00Z" w16du:dateUtc="2025-05-04T00:19:00Z">
        <w:r>
          <w:delText>`, `</w:delText>
        </w:r>
      </w:del>
      <w:ins w:id="1563" w:author="Microsoft Word" w:date="2025-05-03T21:19:00Z" w16du:dateUtc="2025-05-04T00:19:00Z">
        <w:r w:rsidR="00B67294" w:rsidRPr="00B67294">
          <w:t xml:space="preserve">, </w:t>
        </w:r>
      </w:ins>
      <w:ins w:id="156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history</w:t>
      </w:r>
      <w:del w:id="1565" w:author="Microsoft Word" w:date="2025-05-04T11:03:00Z" w16du:dateUtc="2025-05-04T14:03:00Z">
        <w:r>
          <w:delText>`</w:delText>
        </w:r>
      </w:del>
      <w:r w:rsidR="00016684" w:rsidRPr="00016684">
        <w:t xml:space="preserve"> (JSON com interações), </w:t>
      </w:r>
      <w:del w:id="1566" w:author="Microsoft Word" w:date="2025-05-04T11:03:00Z" w16du:dateUtc="2025-05-04T14:03:00Z">
        <w:r>
          <w:delText>`</w:delText>
        </w:r>
      </w:del>
      <w:r w:rsidR="00016684" w:rsidRPr="00016684">
        <w:t>created_at</w:t>
      </w:r>
      <w:del w:id="1567" w:author="Microsoft Word" w:date="2025-05-03T21:19:00Z" w16du:dateUtc="2025-05-04T00:19:00Z">
        <w:r>
          <w:delText>`.</w:delText>
        </w:r>
      </w:del>
      <w:ins w:id="1568" w:author="Microsoft Word" w:date="2025-05-03T21:19:00Z" w16du:dateUtc="2025-05-04T00:19:00Z">
        <w:r w:rsidR="00B67294" w:rsidRPr="00B67294">
          <w:t>.</w:t>
        </w:r>
      </w:ins>
      <w:ins w:id="1569" w:author="Microsoft Word" w:date="2025-05-04T11:03:00Z" w16du:dateUtc="2025-05-04T14:03:00Z">
        <w:r w:rsidR="00016684" w:rsidRPr="00016684">
          <w:t>.</w:t>
        </w:r>
      </w:ins>
    </w:p>
    <w:p w14:paraId="5E53C329" w14:textId="1ABAC704" w:rsidR="00016684" w:rsidRPr="00016684" w:rsidRDefault="002E1387" w:rsidP="00016684">
      <w:pPr>
        <w:numPr>
          <w:ilvl w:val="2"/>
          <w:numId w:val="24"/>
        </w:numPr>
      </w:pPr>
      <w:del w:id="1570" w:author="Microsoft Word" w:date="2025-05-04T11:03:00Z" w16du:dateUtc="2025-05-04T14:03:00Z">
        <w:r>
          <w:delText xml:space="preserve">     - **</w:delText>
        </w:r>
      </w:del>
      <w:r w:rsidR="00016684" w:rsidRPr="00016684">
        <w:rPr>
          <w:b/>
          <w:bCs/>
        </w:rPr>
        <w:t>Relacionamentos</w:t>
      </w:r>
      <w:del w:id="1571" w:author="Microsoft Word" w:date="2025-05-03T21:19:00Z" w16du:dateUtc="2025-05-04T00:19:00Z">
        <w:r>
          <w:delText>**:</w:delText>
        </w:r>
      </w:del>
      <w:ins w:id="1572" w:author="Microsoft Word" w:date="2025-05-03T21:19:00Z" w16du:dateUtc="2025-05-04T00:19:00Z">
        <w:r w:rsidR="00B67294" w:rsidRPr="00B67294">
          <w:t xml:space="preserve">: </w:t>
        </w:r>
      </w:ins>
      <w:ins w:id="1573" w:author="Microsoft Word" w:date="2025-05-04T11:03:00Z" w16du:dateUtc="2025-05-04T14:03:00Z">
        <w:r w:rsidR="00016684" w:rsidRPr="00016684">
          <w:t xml:space="preserve">: </w:t>
        </w:r>
      </w:ins>
    </w:p>
    <w:p w14:paraId="4E72E4A5" w14:textId="0A719DB4" w:rsidR="00016684" w:rsidRPr="00016684" w:rsidRDefault="002E1387" w:rsidP="00016684">
      <w:pPr>
        <w:numPr>
          <w:ilvl w:val="3"/>
          <w:numId w:val="24"/>
        </w:numPr>
      </w:pPr>
      <w:del w:id="1574" w:author="Microsoft Word" w:date="2025-05-04T11:03:00Z" w16du:dateUtc="2025-05-04T14:03:00Z">
        <w:r>
          <w:delText xml:space="preserve">       - `</w:delText>
        </w:r>
      </w:del>
      <w:r w:rsidR="00016684" w:rsidRPr="00016684">
        <w:t>sessions</w:t>
      </w:r>
      <w:del w:id="1575" w:author="Microsoft Word" w:date="2025-05-04T11:03:00Z" w16du:dateUtc="2025-05-04T14:03:00Z">
        <w:r>
          <w:delText>`</w:delText>
        </w:r>
      </w:del>
      <w:r w:rsidR="00016684" w:rsidRPr="00016684">
        <w:t xml:space="preserve"> vincula </w:t>
      </w:r>
      <w:del w:id="1576" w:author="Microsoft Word" w:date="2025-05-04T11:03:00Z" w16du:dateUtc="2025-05-04T14:03:00Z">
        <w:r>
          <w:delText>`</w:delText>
        </w:r>
      </w:del>
      <w:r w:rsidR="00016684" w:rsidRPr="00016684">
        <w:t>user_id</w:t>
      </w:r>
      <w:del w:id="1577" w:author="Microsoft Word" w:date="2025-05-04T11:03:00Z" w16du:dateUtc="2025-05-04T14:03:00Z">
        <w:r>
          <w:delText>`</w:delText>
        </w:r>
      </w:del>
      <w:r w:rsidR="00016684" w:rsidRPr="00016684">
        <w:t xml:space="preserve"> a </w:t>
      </w:r>
      <w:del w:id="1578" w:author="Microsoft Word" w:date="2025-05-04T11:03:00Z" w16du:dateUtc="2025-05-04T14:03:00Z">
        <w:r>
          <w:delText>`</w:delText>
        </w:r>
      </w:del>
      <w:r w:rsidR="00016684" w:rsidRPr="00016684">
        <w:t>users</w:t>
      </w:r>
      <w:del w:id="1579" w:author="Microsoft Word" w:date="2025-05-03T21:19:00Z" w16du:dateUtc="2025-05-04T00:19:00Z">
        <w:r>
          <w:delText>`, `</w:delText>
        </w:r>
      </w:del>
      <w:ins w:id="1580" w:author="Microsoft Word" w:date="2025-05-03T21:19:00Z" w16du:dateUtc="2025-05-04T00:19:00Z">
        <w:r w:rsidR="00B67294" w:rsidRPr="00B67294">
          <w:t xml:space="preserve">, </w:t>
        </w:r>
      </w:ins>
      <w:ins w:id="158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client_id</w:t>
      </w:r>
      <w:del w:id="1582" w:author="Microsoft Word" w:date="2025-05-04T11:03:00Z" w16du:dateUtc="2025-05-04T14:03:00Z">
        <w:r>
          <w:delText>`</w:delText>
        </w:r>
      </w:del>
      <w:r w:rsidR="00016684" w:rsidRPr="00016684">
        <w:t xml:space="preserve"> a </w:t>
      </w:r>
      <w:del w:id="1583" w:author="Microsoft Word" w:date="2025-05-04T11:03:00Z" w16du:dateUtc="2025-05-04T14:03:00Z">
        <w:r>
          <w:delText>`</w:delText>
        </w:r>
      </w:del>
      <w:r w:rsidR="00016684" w:rsidRPr="00016684">
        <w:t>clients</w:t>
      </w:r>
      <w:del w:id="1584" w:author="Microsoft Word" w:date="2025-05-03T21:19:00Z" w16du:dateUtc="2025-05-04T00:19:00Z">
        <w:r>
          <w:delText>`,</w:delText>
        </w:r>
      </w:del>
      <w:ins w:id="1585" w:author="Microsoft Word" w:date="2025-05-03T21:19:00Z" w16du:dateUtc="2025-05-04T00:19:00Z">
        <w:r w:rsidR="00B67294" w:rsidRPr="00B67294">
          <w:t>,</w:t>
        </w:r>
      </w:ins>
      <w:ins w:id="1586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e </w:t>
      </w:r>
      <w:del w:id="1587" w:author="Microsoft Word" w:date="2025-05-04T11:03:00Z" w16du:dateUtc="2025-05-04T14:03:00Z">
        <w:r>
          <w:delText>`</w:delText>
        </w:r>
      </w:del>
      <w:r w:rsidR="00016684" w:rsidRPr="00016684">
        <w:t>attendance_id</w:t>
      </w:r>
      <w:del w:id="1588" w:author="Microsoft Word" w:date="2025-05-04T11:03:00Z" w16du:dateUtc="2025-05-04T14:03:00Z">
        <w:r>
          <w:delText>`</w:delText>
        </w:r>
      </w:del>
      <w:r w:rsidR="00016684" w:rsidRPr="00016684">
        <w:t xml:space="preserve"> a </w:t>
      </w:r>
      <w:del w:id="1589" w:author="Microsoft Word" w:date="2025-05-04T11:03:00Z" w16du:dateUtc="2025-05-04T14:03:00Z">
        <w:r>
          <w:delText>`</w:delText>
        </w:r>
      </w:del>
      <w:r w:rsidR="00016684" w:rsidRPr="00016684">
        <w:t>attendances(id</w:t>
      </w:r>
      <w:del w:id="1590" w:author="Microsoft Word" w:date="2025-05-03T21:19:00Z" w16du:dateUtc="2025-05-04T00:19:00Z">
        <w:r>
          <w:delText>)`.</w:delText>
        </w:r>
      </w:del>
      <w:ins w:id="1591" w:author="Microsoft Word" w:date="2025-05-03T21:19:00Z" w16du:dateUtc="2025-05-04T00:19:00Z">
        <w:r w:rsidR="00B67294" w:rsidRPr="00B67294">
          <w:t>).</w:t>
        </w:r>
      </w:ins>
      <w:ins w:id="1592" w:author="Microsoft Word" w:date="2025-05-04T11:03:00Z" w16du:dateUtc="2025-05-04T14:03:00Z">
        <w:r w:rsidR="00016684" w:rsidRPr="00016684">
          <w:t>).</w:t>
        </w:r>
      </w:ins>
    </w:p>
    <w:p w14:paraId="28BA653C" w14:textId="43BBAD2D" w:rsidR="00016684" w:rsidRPr="00016684" w:rsidRDefault="002E1387" w:rsidP="00016684">
      <w:pPr>
        <w:numPr>
          <w:ilvl w:val="3"/>
          <w:numId w:val="24"/>
        </w:numPr>
      </w:pPr>
      <w:del w:id="1593" w:author="Microsoft Word" w:date="2025-05-04T11:03:00Z" w16du:dateUtc="2025-05-04T14:03:00Z">
        <w:r>
          <w:delText xml:space="preserve">       - `</w:delText>
        </w:r>
      </w:del>
      <w:r w:rsidR="00016684" w:rsidRPr="00016684">
        <w:t>session_history</w:t>
      </w:r>
      <w:del w:id="1594" w:author="Microsoft Word" w:date="2025-05-04T11:03:00Z" w16du:dateUtc="2025-05-04T14:03:00Z">
        <w:r>
          <w:delText>`</w:delText>
        </w:r>
      </w:del>
      <w:r w:rsidR="00016684" w:rsidRPr="00016684">
        <w:t xml:space="preserve"> armazena o histórico de interações por </w:t>
      </w:r>
      <w:del w:id="1595" w:author="Microsoft Word" w:date="2025-05-04T11:03:00Z" w16du:dateUtc="2025-05-04T14:03:00Z">
        <w:r>
          <w:delText>`</w:delText>
        </w:r>
      </w:del>
      <w:r w:rsidR="00016684" w:rsidRPr="00016684">
        <w:t>session_id</w:t>
      </w:r>
      <w:del w:id="1596" w:author="Microsoft Word" w:date="2025-05-03T21:19:00Z" w16du:dateUtc="2025-05-04T00:19:00Z">
        <w:r>
          <w:delText>`.</w:delText>
        </w:r>
      </w:del>
      <w:ins w:id="1597" w:author="Microsoft Word" w:date="2025-05-03T21:19:00Z" w16du:dateUtc="2025-05-04T00:19:00Z">
        <w:r w:rsidR="00B67294" w:rsidRPr="00B67294">
          <w:t>.</w:t>
        </w:r>
      </w:ins>
      <w:ins w:id="1598" w:author="Microsoft Word" w:date="2025-05-04T11:03:00Z" w16du:dateUtc="2025-05-04T14:03:00Z">
        <w:r w:rsidR="00016684" w:rsidRPr="00016684">
          <w:t>.</w:t>
        </w:r>
      </w:ins>
    </w:p>
    <w:p w14:paraId="11CA79BA" w14:textId="11EF6653" w:rsidR="00016684" w:rsidRPr="00016684" w:rsidRDefault="002E1387" w:rsidP="00016684">
      <w:pPr>
        <w:numPr>
          <w:ilvl w:val="1"/>
          <w:numId w:val="24"/>
        </w:numPr>
      </w:pPr>
      <w:del w:id="1599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Endpoints Implementados</w:t>
      </w:r>
      <w:del w:id="1600" w:author="Microsoft Word" w:date="2025-05-03T21:19:00Z" w16du:dateUtc="2025-05-04T00:19:00Z">
        <w:r>
          <w:delText>**:</w:delText>
        </w:r>
      </w:del>
      <w:ins w:id="1601" w:author="Microsoft Word" w:date="2025-05-03T21:19:00Z" w16du:dateUtc="2025-05-04T00:19:00Z">
        <w:r w:rsidR="00B67294" w:rsidRPr="00B67294">
          <w:t xml:space="preserve">: </w:t>
        </w:r>
      </w:ins>
      <w:ins w:id="1602" w:author="Microsoft Word" w:date="2025-05-04T11:03:00Z" w16du:dateUtc="2025-05-04T14:03:00Z">
        <w:r w:rsidR="00016684" w:rsidRPr="00016684">
          <w:t xml:space="preserve">: </w:t>
        </w:r>
      </w:ins>
    </w:p>
    <w:p w14:paraId="1FACA0A0" w14:textId="283542DD" w:rsidR="00016684" w:rsidRPr="00016684" w:rsidRDefault="002E1387" w:rsidP="00016684">
      <w:pPr>
        <w:numPr>
          <w:ilvl w:val="2"/>
          <w:numId w:val="24"/>
        </w:numPr>
      </w:pPr>
      <w:del w:id="1603" w:author="Microsoft Word" w:date="2025-05-04T11:03:00Z" w16du:dateUtc="2025-05-04T14:03:00Z">
        <w:r>
          <w:delText xml:space="preserve">     - `</w:delText>
        </w:r>
      </w:del>
      <w:r w:rsidR="00016684" w:rsidRPr="00016684">
        <w:t>POST /api/register</w:t>
      </w:r>
      <w:del w:id="1604" w:author="Microsoft Word" w:date="2025-05-03T21:19:00Z" w16du:dateUtc="2025-05-04T00:19:00Z">
        <w:r>
          <w:delText>`:</w:delText>
        </w:r>
      </w:del>
      <w:ins w:id="1605" w:author="Microsoft Word" w:date="2025-05-03T21:19:00Z" w16du:dateUtc="2025-05-04T00:19:00Z">
        <w:r w:rsidR="00B67294" w:rsidRPr="00B67294">
          <w:t>:</w:t>
        </w:r>
      </w:ins>
      <w:ins w:id="1606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Cria novo usuário.</w:t>
      </w:r>
    </w:p>
    <w:p w14:paraId="3C9ADB9D" w14:textId="1E52E16B" w:rsidR="00016684" w:rsidRPr="00016684" w:rsidRDefault="002E1387" w:rsidP="00016684">
      <w:pPr>
        <w:numPr>
          <w:ilvl w:val="2"/>
          <w:numId w:val="24"/>
        </w:numPr>
      </w:pPr>
      <w:del w:id="1607" w:author="Microsoft Word" w:date="2025-05-04T11:03:00Z" w16du:dateUtc="2025-05-04T14:03:00Z">
        <w:r>
          <w:delText xml:space="preserve">     - `</w:delText>
        </w:r>
      </w:del>
      <w:r w:rsidR="00016684" w:rsidRPr="00016684">
        <w:t>POST /api/login</w:t>
      </w:r>
      <w:del w:id="1608" w:author="Microsoft Word" w:date="2025-05-03T21:19:00Z" w16du:dateUtc="2025-05-04T00:19:00Z">
        <w:r>
          <w:delText>`:</w:delText>
        </w:r>
      </w:del>
      <w:ins w:id="1609" w:author="Microsoft Word" w:date="2025-05-03T21:19:00Z" w16du:dateUtc="2025-05-04T00:19:00Z">
        <w:r w:rsidR="00B67294" w:rsidRPr="00B67294">
          <w:t>:</w:t>
        </w:r>
      </w:ins>
      <w:ins w:id="1610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Autentica usuário e retorna token JWT.</w:t>
      </w:r>
    </w:p>
    <w:p w14:paraId="1BE7E670" w14:textId="6C9E8422" w:rsidR="00016684" w:rsidRPr="00016684" w:rsidRDefault="002E1387" w:rsidP="00016684">
      <w:pPr>
        <w:numPr>
          <w:ilvl w:val="2"/>
          <w:numId w:val="24"/>
        </w:numPr>
      </w:pPr>
      <w:del w:id="1611" w:author="Microsoft Word" w:date="2025-05-04T11:03:00Z" w16du:dateUtc="2025-05-04T14:03:00Z">
        <w:r>
          <w:delText xml:space="preserve">     - `</w:delText>
        </w:r>
      </w:del>
      <w:r w:rsidR="00016684" w:rsidRPr="00016684">
        <w:t>GET /api/clients</w:t>
      </w:r>
      <w:del w:id="1612" w:author="Microsoft Word" w:date="2025-05-03T21:19:00Z" w16du:dateUtc="2025-05-04T00:19:00Z">
        <w:r>
          <w:delText>`:</w:delText>
        </w:r>
      </w:del>
      <w:ins w:id="1613" w:author="Microsoft Word" w:date="2025-05-03T21:19:00Z" w16du:dateUtc="2025-05-04T00:19:00Z">
        <w:r w:rsidR="00B67294" w:rsidRPr="00B67294">
          <w:t>:</w:t>
        </w:r>
      </w:ins>
      <w:ins w:id="1614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Lista clientes do usuário logado.</w:t>
      </w:r>
    </w:p>
    <w:p w14:paraId="2A800658" w14:textId="18400A62" w:rsidR="00016684" w:rsidRPr="00016684" w:rsidRDefault="002E1387" w:rsidP="00016684">
      <w:pPr>
        <w:numPr>
          <w:ilvl w:val="2"/>
          <w:numId w:val="24"/>
        </w:numPr>
      </w:pPr>
      <w:del w:id="1615" w:author="Microsoft Word" w:date="2025-05-04T11:03:00Z" w16du:dateUtc="2025-05-04T14:03:00Z">
        <w:r>
          <w:delText xml:space="preserve">     - `</w:delText>
        </w:r>
      </w:del>
      <w:r w:rsidR="00016684" w:rsidRPr="00016684">
        <w:t>POST /api/clients</w:t>
      </w:r>
      <w:del w:id="1616" w:author="Microsoft Word" w:date="2025-05-03T21:19:00Z" w16du:dateUtc="2025-05-04T00:19:00Z">
        <w:r>
          <w:delText>`:</w:delText>
        </w:r>
      </w:del>
      <w:ins w:id="1617" w:author="Microsoft Word" w:date="2025-05-03T21:19:00Z" w16du:dateUtc="2025-05-04T00:19:00Z">
        <w:r w:rsidR="00B67294" w:rsidRPr="00B67294">
          <w:t>:</w:t>
        </w:r>
      </w:ins>
      <w:ins w:id="1618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Cadastra novo cliente.</w:t>
      </w:r>
    </w:p>
    <w:p w14:paraId="0C802587" w14:textId="6BDB1928" w:rsidR="00016684" w:rsidRPr="00016684" w:rsidRDefault="002E1387" w:rsidP="00016684">
      <w:pPr>
        <w:numPr>
          <w:ilvl w:val="2"/>
          <w:numId w:val="24"/>
        </w:numPr>
      </w:pPr>
      <w:del w:id="1619" w:author="Microsoft Word" w:date="2025-05-04T11:03:00Z" w16du:dateUtc="2025-05-04T14:03:00Z">
        <w:r>
          <w:delText xml:space="preserve">     - `</w:delText>
        </w:r>
      </w:del>
      <w:r w:rsidR="00016684" w:rsidRPr="00016684">
        <w:t>GET /api/assistants</w:t>
      </w:r>
      <w:del w:id="1620" w:author="Microsoft Word" w:date="2025-05-03T21:19:00Z" w16du:dateUtc="2025-05-04T00:19:00Z">
        <w:r>
          <w:delText>`:</w:delText>
        </w:r>
      </w:del>
      <w:ins w:id="1621" w:author="Microsoft Word" w:date="2025-05-03T21:19:00Z" w16du:dateUtc="2025-05-04T00:19:00Z">
        <w:r w:rsidR="00B67294" w:rsidRPr="00B67294">
          <w:t>:</w:t>
        </w:r>
      </w:ins>
      <w:ins w:id="1622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Lista assistentes de um Master.</w:t>
      </w:r>
    </w:p>
    <w:p w14:paraId="2B2C716E" w14:textId="4F60FF47" w:rsidR="00016684" w:rsidRPr="00016684" w:rsidRDefault="002E1387" w:rsidP="00016684">
      <w:pPr>
        <w:numPr>
          <w:ilvl w:val="2"/>
          <w:numId w:val="24"/>
        </w:numPr>
      </w:pPr>
      <w:del w:id="1623" w:author="Microsoft Word" w:date="2025-05-04T11:03:00Z" w16du:dateUtc="2025-05-04T14:03:00Z">
        <w:r>
          <w:delText xml:space="preserve">     - `</w:delText>
        </w:r>
      </w:del>
      <w:r w:rsidR="00016684" w:rsidRPr="00016684">
        <w:t>POST /api/assistants</w:t>
      </w:r>
      <w:del w:id="1624" w:author="Microsoft Word" w:date="2025-05-03T21:19:00Z" w16du:dateUtc="2025-05-04T00:19:00Z">
        <w:r>
          <w:delText>`:</w:delText>
        </w:r>
      </w:del>
      <w:ins w:id="1625" w:author="Microsoft Word" w:date="2025-05-03T21:19:00Z" w16du:dateUtc="2025-05-04T00:19:00Z">
        <w:r w:rsidR="00B67294" w:rsidRPr="00B67294">
          <w:t>:</w:t>
        </w:r>
      </w:ins>
      <w:ins w:id="1626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Cria novo assistente.</w:t>
      </w:r>
    </w:p>
    <w:p w14:paraId="63084414" w14:textId="572E286C" w:rsidR="00016684" w:rsidRPr="00016684" w:rsidRDefault="002E1387" w:rsidP="00016684">
      <w:pPr>
        <w:numPr>
          <w:ilvl w:val="2"/>
          <w:numId w:val="24"/>
        </w:numPr>
      </w:pPr>
      <w:del w:id="1627" w:author="Microsoft Word" w:date="2025-05-04T11:03:00Z" w16du:dateUtc="2025-05-04T14:03:00Z">
        <w:r>
          <w:delText xml:space="preserve">     - `</w:delText>
        </w:r>
      </w:del>
      <w:r w:rsidR="00016684" w:rsidRPr="00016684">
        <w:t>POST /api/call-bot</w:t>
      </w:r>
      <w:del w:id="1628" w:author="Microsoft Word" w:date="2025-05-03T21:19:00Z" w16du:dateUtc="2025-05-04T00:19:00Z">
        <w:r>
          <w:delText>`:</w:delText>
        </w:r>
      </w:del>
      <w:ins w:id="1629" w:author="Microsoft Word" w:date="2025-05-03T21:19:00Z" w16du:dateUtc="2025-05-04T00:19:00Z">
        <w:r w:rsidR="00B67294" w:rsidRPr="00B67294">
          <w:t>:</w:t>
        </w:r>
      </w:ins>
      <w:ins w:id="1630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Chama bots (Redator, Médico, Estrategista, Supervisor) via OpenAI, registra sessão e histórico.</w:t>
      </w:r>
    </w:p>
    <w:p w14:paraId="4F28992B" w14:textId="20D1AB13" w:rsidR="00016684" w:rsidRPr="00016684" w:rsidRDefault="002E1387" w:rsidP="00016684">
      <w:pPr>
        <w:numPr>
          <w:ilvl w:val="2"/>
          <w:numId w:val="24"/>
        </w:numPr>
      </w:pPr>
      <w:del w:id="1631" w:author="Microsoft Word" w:date="2025-05-04T11:03:00Z" w16du:dateUtc="2025-05-04T14:03:00Z">
        <w:r>
          <w:delText xml:space="preserve">     - `</w:delText>
        </w:r>
      </w:del>
      <w:r w:rsidR="00016684" w:rsidRPr="00016684">
        <w:t>GET /api/session-history/:session_id</w:t>
      </w:r>
      <w:del w:id="1632" w:author="Microsoft Word" w:date="2025-05-03T21:19:00Z" w16du:dateUtc="2025-05-04T00:19:00Z">
        <w:r>
          <w:delText>`:</w:delText>
        </w:r>
      </w:del>
      <w:ins w:id="1633" w:author="Microsoft Word" w:date="2025-05-03T21:19:00Z" w16du:dateUtc="2025-05-04T00:19:00Z">
        <w:r w:rsidR="00B67294" w:rsidRPr="00B67294">
          <w:t>:</w:t>
        </w:r>
      </w:ins>
      <w:ins w:id="1634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Retorna histórico de uma sessão.</w:t>
      </w:r>
    </w:p>
    <w:p w14:paraId="6388E1A8" w14:textId="269CCAB3" w:rsidR="00016684" w:rsidRPr="00016684" w:rsidRDefault="002E1387" w:rsidP="00016684">
      <w:pPr>
        <w:numPr>
          <w:ilvl w:val="2"/>
          <w:numId w:val="24"/>
        </w:numPr>
      </w:pPr>
      <w:del w:id="1635" w:author="Microsoft Word" w:date="2025-05-04T11:03:00Z" w16du:dateUtc="2025-05-04T14:03:00Z">
        <w:r>
          <w:delText xml:space="preserve">     - `</w:delText>
        </w:r>
      </w:del>
      <w:r w:rsidR="00016684" w:rsidRPr="00016684">
        <w:t>POST /api/attendances</w:t>
      </w:r>
      <w:del w:id="1636" w:author="Microsoft Word" w:date="2025-05-03T21:19:00Z" w16du:dateUtc="2025-05-04T00:19:00Z">
        <w:r>
          <w:delText>`:</w:delText>
        </w:r>
      </w:del>
      <w:ins w:id="1637" w:author="Microsoft Word" w:date="2025-05-03T21:19:00Z" w16du:dateUtc="2025-05-04T00:19:00Z">
        <w:r w:rsidR="00B67294" w:rsidRPr="00B67294">
          <w:t>:</w:t>
        </w:r>
      </w:ins>
      <w:ins w:id="1638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Cria novo atendimento para um cliente.</w:t>
      </w:r>
    </w:p>
    <w:p w14:paraId="1545DE79" w14:textId="681903DA" w:rsidR="00016684" w:rsidRPr="00016684" w:rsidRDefault="002E1387" w:rsidP="00016684">
      <w:pPr>
        <w:numPr>
          <w:ilvl w:val="1"/>
          <w:numId w:val="24"/>
        </w:numPr>
      </w:pPr>
      <w:del w:id="1639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Funcionalidades Implementadas</w:t>
      </w:r>
      <w:del w:id="1640" w:author="Microsoft Word" w:date="2025-05-03T21:19:00Z" w16du:dateUtc="2025-05-04T00:19:00Z">
        <w:r>
          <w:delText>**:</w:delText>
        </w:r>
      </w:del>
      <w:ins w:id="1641" w:author="Microsoft Word" w:date="2025-05-03T21:19:00Z" w16du:dateUtc="2025-05-04T00:19:00Z">
        <w:r w:rsidR="00B67294" w:rsidRPr="00B67294">
          <w:t xml:space="preserve">: </w:t>
        </w:r>
      </w:ins>
      <w:ins w:id="1642" w:author="Microsoft Word" w:date="2025-05-04T11:03:00Z" w16du:dateUtc="2025-05-04T14:03:00Z">
        <w:r w:rsidR="00016684" w:rsidRPr="00016684">
          <w:t xml:space="preserve">: </w:t>
        </w:r>
      </w:ins>
    </w:p>
    <w:p w14:paraId="347485C6" w14:textId="22B59F55" w:rsidR="00016684" w:rsidRPr="00016684" w:rsidRDefault="002E1387" w:rsidP="00016684">
      <w:pPr>
        <w:numPr>
          <w:ilvl w:val="2"/>
          <w:numId w:val="24"/>
        </w:numPr>
      </w:pPr>
      <w:del w:id="1643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Autenticação com JWT, incluindo papéis </w:t>
      </w:r>
      <w:del w:id="1644" w:author="Microsoft Word" w:date="2025-05-03T21:19:00Z" w16du:dateUtc="2025-05-04T00:19:00Z">
        <w:r>
          <w:delText>(`</w:delText>
        </w:r>
      </w:del>
      <w:ins w:id="1645" w:author="Microsoft Word" w:date="2025-05-03T21:19:00Z" w16du:dateUtc="2025-05-04T00:19:00Z">
        <w:r w:rsidR="00B67294" w:rsidRPr="00B67294">
          <w:t>(</w:t>
        </w:r>
      </w:ins>
      <w:ins w:id="1646" w:author="Microsoft Word" w:date="2025-05-04T11:03:00Z" w16du:dateUtc="2025-05-04T14:03:00Z">
        <w:r w:rsidR="00016684" w:rsidRPr="00016684">
          <w:t>(</w:t>
        </w:r>
      </w:ins>
      <w:r w:rsidR="00016684" w:rsidRPr="00016684">
        <w:t>master</w:t>
      </w:r>
      <w:del w:id="1647" w:author="Microsoft Word" w:date="2025-05-03T21:19:00Z" w16du:dateUtc="2025-05-04T00:19:00Z">
        <w:r>
          <w:delText>`, `</w:delText>
        </w:r>
      </w:del>
      <w:ins w:id="1648" w:author="Microsoft Word" w:date="2025-05-03T21:19:00Z" w16du:dateUtc="2025-05-04T00:19:00Z">
        <w:r w:rsidR="00B67294" w:rsidRPr="00B67294">
          <w:t xml:space="preserve">, </w:t>
        </w:r>
      </w:ins>
      <w:ins w:id="1649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auxiliar</w:t>
      </w:r>
      <w:del w:id="1650" w:author="Microsoft Word" w:date="2025-05-03T21:19:00Z" w16du:dateUtc="2025-05-04T00:19:00Z">
        <w:r>
          <w:delText>`).</w:delText>
        </w:r>
      </w:del>
      <w:ins w:id="1651" w:author="Microsoft Word" w:date="2025-05-03T21:19:00Z" w16du:dateUtc="2025-05-04T00:19:00Z">
        <w:r w:rsidR="00B67294" w:rsidRPr="00B67294">
          <w:t>).</w:t>
        </w:r>
      </w:ins>
      <w:ins w:id="1652" w:author="Microsoft Word" w:date="2025-05-04T11:03:00Z" w16du:dateUtc="2025-05-04T14:03:00Z">
        <w:r w:rsidR="00016684" w:rsidRPr="00016684">
          <w:t>).</w:t>
        </w:r>
      </w:ins>
    </w:p>
    <w:p w14:paraId="753CD125" w14:textId="2CAE5141" w:rsidR="00016684" w:rsidRPr="00016684" w:rsidRDefault="002E1387" w:rsidP="00016684">
      <w:pPr>
        <w:numPr>
          <w:ilvl w:val="2"/>
          <w:numId w:val="24"/>
        </w:numPr>
      </w:pPr>
      <w:del w:id="1653" w:author="Microsoft Word" w:date="2025-05-04T11:03:00Z" w16du:dateUtc="2025-05-04T14:03:00Z">
        <w:r>
          <w:delText xml:space="preserve">     - </w:delText>
        </w:r>
      </w:del>
      <w:r w:rsidR="00016684" w:rsidRPr="00016684">
        <w:t>Gestão de clientes e assistentes no banco de dados.</w:t>
      </w:r>
    </w:p>
    <w:p w14:paraId="39307EF0" w14:textId="366FE821" w:rsidR="00016684" w:rsidRPr="00016684" w:rsidRDefault="002E1387" w:rsidP="00016684">
      <w:pPr>
        <w:numPr>
          <w:ilvl w:val="2"/>
          <w:numId w:val="24"/>
        </w:numPr>
      </w:pPr>
      <w:del w:id="1654" w:author="Microsoft Word" w:date="2025-05-04T11:03:00Z" w16du:dateUtc="2025-05-04T14:03:00Z">
        <w:r>
          <w:delText xml:space="preserve">     - </w:delText>
        </w:r>
      </w:del>
      <w:r w:rsidR="00016684" w:rsidRPr="00016684">
        <w:t>Integração com OpenAI GPT-4o para geração de relatórios jurídicos.</w:t>
      </w:r>
    </w:p>
    <w:p w14:paraId="148298D4" w14:textId="7E2918B2" w:rsidR="00016684" w:rsidRPr="00016684" w:rsidRDefault="002E1387" w:rsidP="00016684">
      <w:pPr>
        <w:numPr>
          <w:ilvl w:val="2"/>
          <w:numId w:val="24"/>
        </w:numPr>
      </w:pPr>
      <w:del w:id="1655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Persistência de sessões e histórico em </w:t>
      </w:r>
      <w:del w:id="1656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1657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658" w:author="Microsoft Word" w:date="2025-05-04T11:03:00Z" w16du:dateUtc="2025-05-04T14:03:00Z">
        <w:r>
          <w:delText>`</w:delText>
        </w:r>
      </w:del>
      <w:r w:rsidR="00016684" w:rsidRPr="00016684">
        <w:t>session_history</w:t>
      </w:r>
      <w:del w:id="1659" w:author="Microsoft Word" w:date="2025-05-03T21:19:00Z" w16du:dateUtc="2025-05-04T00:19:00Z">
        <w:r>
          <w:delText>`.</w:delText>
        </w:r>
      </w:del>
      <w:ins w:id="1660" w:author="Microsoft Word" w:date="2025-05-03T21:19:00Z" w16du:dateUtc="2025-05-04T00:19:00Z">
        <w:r w:rsidR="00B67294" w:rsidRPr="00B67294">
          <w:t>.</w:t>
        </w:r>
      </w:ins>
      <w:ins w:id="1661" w:author="Microsoft Word" w:date="2025-05-04T11:03:00Z" w16du:dateUtc="2025-05-04T14:03:00Z">
        <w:r w:rsidR="00016684" w:rsidRPr="00016684">
          <w:t>.</w:t>
        </w:r>
      </w:ins>
    </w:p>
    <w:p w14:paraId="712DB61C" w14:textId="09A55549" w:rsidR="00016684" w:rsidRPr="00016684" w:rsidRDefault="002E1387" w:rsidP="00016684">
      <w:pPr>
        <w:numPr>
          <w:ilvl w:val="2"/>
          <w:numId w:val="24"/>
        </w:numPr>
      </w:pPr>
      <w:del w:id="1662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Validação de </w:t>
      </w:r>
      <w:del w:id="1663" w:author="Microsoft Word" w:date="2025-05-04T11:03:00Z" w16du:dateUtc="2025-05-04T14:03:00Z">
        <w:r>
          <w:delText>`</w:delText>
        </w:r>
      </w:del>
      <w:r w:rsidR="00016684" w:rsidRPr="00016684">
        <w:t>client_id</w:t>
      </w:r>
      <w:del w:id="1664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665" w:author="Microsoft Word" w:date="2025-05-04T11:03:00Z" w16du:dateUtc="2025-05-04T14:03:00Z">
        <w:r>
          <w:delText>`</w:delText>
        </w:r>
      </w:del>
      <w:r w:rsidR="00016684" w:rsidRPr="00016684">
        <w:t>attendance_id</w:t>
      </w:r>
      <w:del w:id="1666" w:author="Microsoft Word" w:date="2025-05-04T11:03:00Z" w16du:dateUtc="2025-05-04T14:03:00Z">
        <w:r>
          <w:delText>`</w:delText>
        </w:r>
      </w:del>
      <w:r w:rsidR="00016684" w:rsidRPr="00016684">
        <w:t xml:space="preserve"> em </w:t>
      </w:r>
      <w:del w:id="1667" w:author="Microsoft Word" w:date="2025-05-03T21:19:00Z" w16du:dateUtc="2025-05-04T00:19:00Z">
        <w:r>
          <w:delText>`/</w:delText>
        </w:r>
      </w:del>
      <w:ins w:id="1668" w:author="Microsoft Word" w:date="2025-05-03T21:19:00Z" w16du:dateUtc="2025-05-04T00:19:00Z">
        <w:r w:rsidR="00B67294" w:rsidRPr="00B67294">
          <w:t>/</w:t>
        </w:r>
      </w:ins>
      <w:ins w:id="1669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1670" w:author="Microsoft Word" w:date="2025-05-03T21:19:00Z" w16du:dateUtc="2025-05-04T00:19:00Z">
        <w:r>
          <w:delText>`.</w:delText>
        </w:r>
      </w:del>
      <w:ins w:id="1671" w:author="Microsoft Word" w:date="2025-05-03T21:19:00Z" w16du:dateUtc="2025-05-04T00:19:00Z">
        <w:r w:rsidR="00B67294" w:rsidRPr="00B67294">
          <w:t>.</w:t>
        </w:r>
      </w:ins>
      <w:ins w:id="1672" w:author="Microsoft Word" w:date="2025-05-04T11:03:00Z" w16du:dateUtc="2025-05-04T14:03:00Z">
        <w:r w:rsidR="00016684" w:rsidRPr="00016684">
          <w:t>.</w:t>
        </w:r>
      </w:ins>
    </w:p>
    <w:p w14:paraId="01B039C0" w14:textId="26C5854C" w:rsidR="00016684" w:rsidRPr="00016684" w:rsidRDefault="002E1387" w:rsidP="00016684">
      <w:pPr>
        <w:numPr>
          <w:ilvl w:val="1"/>
          <w:numId w:val="24"/>
        </w:numPr>
      </w:pPr>
      <w:del w:id="1673" w:author="Microsoft Word" w:date="2025-05-04T11:03:00Z" w16du:dateUtc="2025-05-04T14:03:00Z">
        <w:r>
          <w:lastRenderedPageBreak/>
          <w:delText xml:space="preserve">   - **</w:delText>
        </w:r>
      </w:del>
      <w:r w:rsidR="00016684" w:rsidRPr="00016684">
        <w:rPr>
          <w:b/>
          <w:bCs/>
        </w:rPr>
        <w:t>Fluxos Funcionando</w:t>
      </w:r>
      <w:del w:id="1674" w:author="Microsoft Word" w:date="2025-05-03T21:19:00Z" w16du:dateUtc="2025-05-04T00:19:00Z">
        <w:r>
          <w:delText>**:</w:delText>
        </w:r>
      </w:del>
      <w:ins w:id="1675" w:author="Microsoft Word" w:date="2025-05-03T21:19:00Z" w16du:dateUtc="2025-05-04T00:19:00Z">
        <w:r w:rsidR="00B67294" w:rsidRPr="00B67294">
          <w:t xml:space="preserve">: </w:t>
        </w:r>
      </w:ins>
      <w:ins w:id="1676" w:author="Microsoft Word" w:date="2025-05-04T11:03:00Z" w16du:dateUtc="2025-05-04T14:03:00Z">
        <w:r w:rsidR="00016684" w:rsidRPr="00016684">
          <w:t xml:space="preserve">: </w:t>
        </w:r>
      </w:ins>
    </w:p>
    <w:p w14:paraId="60A42BAD" w14:textId="02977BCC" w:rsidR="00016684" w:rsidRPr="00016684" w:rsidRDefault="002E1387" w:rsidP="00016684">
      <w:pPr>
        <w:numPr>
          <w:ilvl w:val="2"/>
          <w:numId w:val="24"/>
        </w:numPr>
      </w:pPr>
      <w:del w:id="1677" w:author="Microsoft Word" w:date="2025-05-04T11:03:00Z" w16du:dateUtc="2025-05-04T14:03:00Z">
        <w:r>
          <w:delText xml:space="preserve">     - **</w:delText>
        </w:r>
      </w:del>
      <w:r w:rsidR="00016684" w:rsidRPr="00016684">
        <w:rPr>
          <w:b/>
          <w:bCs/>
        </w:rPr>
        <w:t>Autenticação</w:t>
      </w:r>
      <w:del w:id="1678" w:author="Microsoft Word" w:date="2025-05-03T21:19:00Z" w16du:dateUtc="2025-05-04T00:19:00Z">
        <w:r>
          <w:delText>**:</w:delText>
        </w:r>
      </w:del>
      <w:ins w:id="1679" w:author="Microsoft Word" w:date="2025-05-03T21:19:00Z" w16du:dateUtc="2025-05-04T00:19:00Z">
        <w:r w:rsidR="00B67294" w:rsidRPr="00B67294">
          <w:t xml:space="preserve">: </w:t>
        </w:r>
      </w:ins>
      <w:ins w:id="1680" w:author="Microsoft Word" w:date="2025-05-04T11:03:00Z" w16du:dateUtc="2025-05-04T14:03:00Z">
        <w:r w:rsidR="00016684" w:rsidRPr="00016684">
          <w:t xml:space="preserve">: </w:t>
        </w:r>
      </w:ins>
    </w:p>
    <w:p w14:paraId="152C7D25" w14:textId="0874E3A8" w:rsidR="00016684" w:rsidRPr="00016684" w:rsidRDefault="002E1387" w:rsidP="00016684">
      <w:pPr>
        <w:numPr>
          <w:ilvl w:val="3"/>
          <w:numId w:val="24"/>
        </w:numPr>
      </w:pPr>
      <w:del w:id="1681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Registro de usuário via </w:t>
      </w:r>
      <w:del w:id="1682" w:author="Microsoft Word" w:date="2025-05-03T21:19:00Z" w16du:dateUtc="2025-05-04T00:19:00Z">
        <w:r>
          <w:delText>`/</w:delText>
        </w:r>
      </w:del>
      <w:ins w:id="1683" w:author="Microsoft Word" w:date="2025-05-03T21:19:00Z" w16du:dateUtc="2025-05-04T00:19:00Z">
        <w:r w:rsidR="00B67294" w:rsidRPr="00B67294">
          <w:t>/</w:t>
        </w:r>
      </w:ins>
      <w:ins w:id="1684" w:author="Microsoft Word" w:date="2025-05-04T11:03:00Z" w16du:dateUtc="2025-05-04T14:03:00Z">
        <w:r w:rsidR="00016684" w:rsidRPr="00016684">
          <w:t>/</w:t>
        </w:r>
      </w:ins>
      <w:r w:rsidR="00016684" w:rsidRPr="00016684">
        <w:t>api/register</w:t>
      </w:r>
      <w:del w:id="1685" w:author="Microsoft Word" w:date="2025-05-03T21:19:00Z" w16du:dateUtc="2025-05-04T00:19:00Z">
        <w:r>
          <w:delText>`.</w:delText>
        </w:r>
      </w:del>
      <w:ins w:id="1686" w:author="Microsoft Word" w:date="2025-05-03T21:19:00Z" w16du:dateUtc="2025-05-04T00:19:00Z">
        <w:r w:rsidR="00B67294" w:rsidRPr="00B67294">
          <w:t>.</w:t>
        </w:r>
      </w:ins>
      <w:ins w:id="1687" w:author="Microsoft Word" w:date="2025-05-04T11:03:00Z" w16du:dateUtc="2025-05-04T14:03:00Z">
        <w:r w:rsidR="00016684" w:rsidRPr="00016684">
          <w:t>.</w:t>
        </w:r>
      </w:ins>
    </w:p>
    <w:p w14:paraId="66C9B122" w14:textId="074E4D66" w:rsidR="00016684" w:rsidRPr="00016684" w:rsidRDefault="002E1387" w:rsidP="00016684">
      <w:pPr>
        <w:numPr>
          <w:ilvl w:val="3"/>
          <w:numId w:val="24"/>
        </w:numPr>
      </w:pPr>
      <w:del w:id="1688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Login via </w:t>
      </w:r>
      <w:del w:id="1689" w:author="Microsoft Word" w:date="2025-05-03T21:19:00Z" w16du:dateUtc="2025-05-04T00:19:00Z">
        <w:r>
          <w:delText>`/</w:delText>
        </w:r>
      </w:del>
      <w:ins w:id="1690" w:author="Microsoft Word" w:date="2025-05-03T21:19:00Z" w16du:dateUtc="2025-05-04T00:19:00Z">
        <w:r w:rsidR="00B67294" w:rsidRPr="00B67294">
          <w:t>/</w:t>
        </w:r>
      </w:ins>
      <w:ins w:id="1691" w:author="Microsoft Word" w:date="2025-05-04T11:03:00Z" w16du:dateUtc="2025-05-04T14:03:00Z">
        <w:r w:rsidR="00016684" w:rsidRPr="00016684">
          <w:t>/</w:t>
        </w:r>
      </w:ins>
      <w:r w:rsidR="00016684" w:rsidRPr="00016684">
        <w:t>api/login</w:t>
      </w:r>
      <w:del w:id="1692" w:author="Microsoft Word" w:date="2025-05-03T21:19:00Z" w16du:dateUtc="2025-05-04T00:19:00Z">
        <w:r>
          <w:delText>`,</w:delText>
        </w:r>
      </w:del>
      <w:ins w:id="1693" w:author="Microsoft Word" w:date="2025-05-03T21:19:00Z" w16du:dateUtc="2025-05-04T00:19:00Z">
        <w:r w:rsidR="00B67294" w:rsidRPr="00B67294">
          <w:t>,</w:t>
        </w:r>
      </w:ins>
      <w:ins w:id="1694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retornando token JWT.</w:t>
      </w:r>
    </w:p>
    <w:p w14:paraId="629D4422" w14:textId="61FBF059" w:rsidR="00016684" w:rsidRPr="00016684" w:rsidRDefault="002E1387" w:rsidP="00016684">
      <w:pPr>
        <w:numPr>
          <w:ilvl w:val="3"/>
          <w:numId w:val="24"/>
        </w:numPr>
      </w:pPr>
      <w:del w:id="1695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Validação de token em rotas protegidas </w:t>
      </w:r>
      <w:del w:id="1696" w:author="Microsoft Word" w:date="2025-05-03T21:19:00Z" w16du:dateUtc="2025-05-04T00:19:00Z">
        <w:r>
          <w:delText>(`</w:delText>
        </w:r>
      </w:del>
      <w:ins w:id="1697" w:author="Microsoft Word" w:date="2025-05-03T21:19:00Z" w16du:dateUtc="2025-05-04T00:19:00Z">
        <w:r w:rsidR="00B67294" w:rsidRPr="00B67294">
          <w:t>(</w:t>
        </w:r>
      </w:ins>
      <w:ins w:id="1698" w:author="Microsoft Word" w:date="2025-05-04T11:03:00Z" w16du:dateUtc="2025-05-04T14:03:00Z">
        <w:r w:rsidR="00016684" w:rsidRPr="00016684">
          <w:t>(</w:t>
        </w:r>
      </w:ins>
      <w:r w:rsidR="00016684" w:rsidRPr="00016684">
        <w:t>authenticateToken</w:t>
      </w:r>
      <w:del w:id="1699" w:author="Microsoft Word" w:date="2025-05-03T21:19:00Z" w16du:dateUtc="2025-05-04T00:19:00Z">
        <w:r>
          <w:delText>`).</w:delText>
        </w:r>
      </w:del>
      <w:ins w:id="1700" w:author="Microsoft Word" w:date="2025-05-03T21:19:00Z" w16du:dateUtc="2025-05-04T00:19:00Z">
        <w:r w:rsidR="00B67294" w:rsidRPr="00B67294">
          <w:t>).</w:t>
        </w:r>
      </w:ins>
      <w:ins w:id="1701" w:author="Microsoft Word" w:date="2025-05-04T11:03:00Z" w16du:dateUtc="2025-05-04T14:03:00Z">
        <w:r w:rsidR="00016684" w:rsidRPr="00016684">
          <w:t>).</w:t>
        </w:r>
      </w:ins>
    </w:p>
    <w:p w14:paraId="464BC3F0" w14:textId="19408105" w:rsidR="00016684" w:rsidRPr="00016684" w:rsidRDefault="002E1387" w:rsidP="00016684">
      <w:pPr>
        <w:numPr>
          <w:ilvl w:val="2"/>
          <w:numId w:val="24"/>
        </w:numPr>
      </w:pPr>
      <w:del w:id="1702" w:author="Microsoft Word" w:date="2025-05-04T11:03:00Z" w16du:dateUtc="2025-05-04T14:03:00Z">
        <w:r>
          <w:delText xml:space="preserve">     - **</w:delText>
        </w:r>
      </w:del>
      <w:r w:rsidR="00016684" w:rsidRPr="00016684">
        <w:rPr>
          <w:b/>
          <w:bCs/>
        </w:rPr>
        <w:t>Gestão de Clientes</w:t>
      </w:r>
      <w:del w:id="1703" w:author="Microsoft Word" w:date="2025-05-03T21:19:00Z" w16du:dateUtc="2025-05-04T00:19:00Z">
        <w:r>
          <w:delText>**:</w:delText>
        </w:r>
      </w:del>
      <w:ins w:id="1704" w:author="Microsoft Word" w:date="2025-05-03T21:19:00Z" w16du:dateUtc="2025-05-04T00:19:00Z">
        <w:r w:rsidR="00B67294" w:rsidRPr="00B67294">
          <w:t xml:space="preserve">: </w:t>
        </w:r>
      </w:ins>
      <w:ins w:id="1705" w:author="Microsoft Word" w:date="2025-05-04T11:03:00Z" w16du:dateUtc="2025-05-04T14:03:00Z">
        <w:r w:rsidR="00016684" w:rsidRPr="00016684">
          <w:t xml:space="preserve">: </w:t>
        </w:r>
      </w:ins>
    </w:p>
    <w:p w14:paraId="63A8A421" w14:textId="5AA264F9" w:rsidR="00016684" w:rsidRPr="00016684" w:rsidRDefault="002E1387" w:rsidP="00016684">
      <w:pPr>
        <w:numPr>
          <w:ilvl w:val="3"/>
          <w:numId w:val="24"/>
        </w:numPr>
      </w:pPr>
      <w:del w:id="1706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Cadastro de clientes com </w:t>
      </w:r>
      <w:del w:id="1707" w:author="Microsoft Word" w:date="2025-05-04T11:03:00Z" w16du:dateUtc="2025-05-04T14:03:00Z">
        <w:r>
          <w:delText>`</w:delText>
        </w:r>
      </w:del>
      <w:r w:rsidR="00016684" w:rsidRPr="00016684">
        <w:t>name</w:t>
      </w:r>
      <w:del w:id="1708" w:author="Microsoft Word" w:date="2025-05-03T21:19:00Z" w16du:dateUtc="2025-05-04T00:19:00Z">
        <w:r>
          <w:delText>`, `</w:delText>
        </w:r>
      </w:del>
      <w:ins w:id="1709" w:author="Microsoft Word" w:date="2025-05-03T21:19:00Z" w16du:dateUtc="2025-05-04T00:19:00Z">
        <w:r w:rsidR="00B67294" w:rsidRPr="00B67294">
          <w:t xml:space="preserve">, </w:t>
        </w:r>
      </w:ins>
      <w:ins w:id="171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cpf</w:t>
      </w:r>
      <w:del w:id="1711" w:author="Microsoft Word" w:date="2025-05-03T21:19:00Z" w16du:dateUtc="2025-05-04T00:19:00Z">
        <w:r>
          <w:delText>`, `</w:delText>
        </w:r>
      </w:del>
      <w:ins w:id="1712" w:author="Microsoft Word" w:date="2025-05-03T21:19:00Z" w16du:dateUtc="2025-05-04T00:19:00Z">
        <w:r w:rsidR="00B67294" w:rsidRPr="00B67294">
          <w:t xml:space="preserve">, </w:t>
        </w:r>
      </w:ins>
      <w:ins w:id="1713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dob</w:t>
      </w:r>
      <w:del w:id="1714" w:author="Microsoft Word" w:date="2025-05-03T21:19:00Z" w16du:dateUtc="2025-05-04T00:19:00Z">
        <w:r>
          <w:delText>`.</w:delText>
        </w:r>
      </w:del>
      <w:ins w:id="1715" w:author="Microsoft Word" w:date="2025-05-03T21:19:00Z" w16du:dateUtc="2025-05-04T00:19:00Z">
        <w:r w:rsidR="00B67294" w:rsidRPr="00B67294">
          <w:t>.</w:t>
        </w:r>
      </w:ins>
      <w:ins w:id="1716" w:author="Microsoft Word" w:date="2025-05-04T11:03:00Z" w16du:dateUtc="2025-05-04T14:03:00Z">
        <w:r w:rsidR="00016684" w:rsidRPr="00016684">
          <w:t>.</w:t>
        </w:r>
      </w:ins>
    </w:p>
    <w:p w14:paraId="57AD6CF0" w14:textId="23087B3A" w:rsidR="00016684" w:rsidRPr="00016684" w:rsidRDefault="002E1387" w:rsidP="00016684">
      <w:pPr>
        <w:numPr>
          <w:ilvl w:val="3"/>
          <w:numId w:val="24"/>
        </w:numPr>
      </w:pPr>
      <w:del w:id="1717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Listagem de clientes por </w:t>
      </w:r>
      <w:del w:id="1718" w:author="Microsoft Word" w:date="2025-05-04T11:03:00Z" w16du:dateUtc="2025-05-04T14:03:00Z">
        <w:r>
          <w:delText>`</w:delText>
        </w:r>
      </w:del>
      <w:r w:rsidR="00016684" w:rsidRPr="00016684">
        <w:t>user_id</w:t>
      </w:r>
      <w:del w:id="1719" w:author="Microsoft Word" w:date="2025-05-03T21:19:00Z" w16du:dateUtc="2025-05-04T00:19:00Z">
        <w:r>
          <w:delText>`.</w:delText>
        </w:r>
      </w:del>
      <w:ins w:id="1720" w:author="Microsoft Word" w:date="2025-05-03T21:19:00Z" w16du:dateUtc="2025-05-04T00:19:00Z">
        <w:r w:rsidR="00B67294" w:rsidRPr="00B67294">
          <w:t>.</w:t>
        </w:r>
      </w:ins>
      <w:ins w:id="1721" w:author="Microsoft Word" w:date="2025-05-04T11:03:00Z" w16du:dateUtc="2025-05-04T14:03:00Z">
        <w:r w:rsidR="00016684" w:rsidRPr="00016684">
          <w:t>.</w:t>
        </w:r>
      </w:ins>
    </w:p>
    <w:p w14:paraId="3339230E" w14:textId="176C2096" w:rsidR="00016684" w:rsidRPr="00016684" w:rsidRDefault="002E1387" w:rsidP="00016684">
      <w:pPr>
        <w:numPr>
          <w:ilvl w:val="2"/>
          <w:numId w:val="24"/>
        </w:numPr>
      </w:pPr>
      <w:del w:id="1722" w:author="Microsoft Word" w:date="2025-05-04T11:03:00Z" w16du:dateUtc="2025-05-04T14:03:00Z">
        <w:r>
          <w:delText xml:space="preserve">     - **</w:delText>
        </w:r>
      </w:del>
      <w:r w:rsidR="00016684" w:rsidRPr="00016684">
        <w:rPr>
          <w:b/>
          <w:bCs/>
        </w:rPr>
        <w:t>Gestão de Assistentes</w:t>
      </w:r>
      <w:del w:id="1723" w:author="Microsoft Word" w:date="2025-05-03T21:19:00Z" w16du:dateUtc="2025-05-04T00:19:00Z">
        <w:r>
          <w:delText>**:</w:delText>
        </w:r>
      </w:del>
      <w:ins w:id="1724" w:author="Microsoft Word" w:date="2025-05-03T21:19:00Z" w16du:dateUtc="2025-05-04T00:19:00Z">
        <w:r w:rsidR="00B67294" w:rsidRPr="00B67294">
          <w:t xml:space="preserve">: </w:t>
        </w:r>
      </w:ins>
      <w:ins w:id="1725" w:author="Microsoft Word" w:date="2025-05-04T11:03:00Z" w16du:dateUtc="2025-05-04T14:03:00Z">
        <w:r w:rsidR="00016684" w:rsidRPr="00016684">
          <w:t xml:space="preserve">: </w:t>
        </w:r>
      </w:ins>
    </w:p>
    <w:p w14:paraId="3202B132" w14:textId="2A2ADD08" w:rsidR="00016684" w:rsidRPr="00016684" w:rsidRDefault="002E1387" w:rsidP="00016684">
      <w:pPr>
        <w:numPr>
          <w:ilvl w:val="3"/>
          <w:numId w:val="24"/>
        </w:numPr>
      </w:pPr>
      <w:del w:id="1726" w:author="Microsoft Word" w:date="2025-05-04T11:03:00Z" w16du:dateUtc="2025-05-04T14:03:00Z">
        <w:r>
          <w:delText xml:space="preserve">       - </w:delText>
        </w:r>
      </w:del>
      <w:r w:rsidR="00016684" w:rsidRPr="00016684">
        <w:t>Cadastro de assistentes vinculados a um Master.</w:t>
      </w:r>
    </w:p>
    <w:p w14:paraId="2C548E3A" w14:textId="496E3AC5" w:rsidR="00016684" w:rsidRPr="00016684" w:rsidRDefault="002E1387" w:rsidP="00016684">
      <w:pPr>
        <w:numPr>
          <w:ilvl w:val="3"/>
          <w:numId w:val="24"/>
        </w:numPr>
      </w:pPr>
      <w:del w:id="1727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Listagem de assistentes por </w:t>
      </w:r>
      <w:del w:id="1728" w:author="Microsoft Word" w:date="2025-05-04T11:03:00Z" w16du:dateUtc="2025-05-04T14:03:00Z">
        <w:r>
          <w:delText>`</w:delText>
        </w:r>
      </w:del>
      <w:r w:rsidR="00016684" w:rsidRPr="00016684">
        <w:t>master_user_id</w:t>
      </w:r>
      <w:del w:id="1729" w:author="Microsoft Word" w:date="2025-05-03T21:19:00Z" w16du:dateUtc="2025-05-04T00:19:00Z">
        <w:r>
          <w:delText>`.</w:delText>
        </w:r>
      </w:del>
      <w:ins w:id="1730" w:author="Microsoft Word" w:date="2025-05-03T21:19:00Z" w16du:dateUtc="2025-05-04T00:19:00Z">
        <w:r w:rsidR="00B67294" w:rsidRPr="00B67294">
          <w:t>.</w:t>
        </w:r>
      </w:ins>
      <w:ins w:id="1731" w:author="Microsoft Word" w:date="2025-05-04T11:03:00Z" w16du:dateUtc="2025-05-04T14:03:00Z">
        <w:r w:rsidR="00016684" w:rsidRPr="00016684">
          <w:t>.</w:t>
        </w:r>
      </w:ins>
    </w:p>
    <w:p w14:paraId="42E1105A" w14:textId="24D1809E" w:rsidR="00016684" w:rsidRPr="00016684" w:rsidRDefault="002E1387" w:rsidP="00016684">
      <w:pPr>
        <w:numPr>
          <w:ilvl w:val="2"/>
          <w:numId w:val="24"/>
        </w:numPr>
      </w:pPr>
      <w:del w:id="1732" w:author="Microsoft Word" w:date="2025-05-04T11:03:00Z" w16du:dateUtc="2025-05-04T14:03:00Z">
        <w:r>
          <w:delText xml:space="preserve">     - **</w:delText>
        </w:r>
      </w:del>
      <w:r w:rsidR="00016684" w:rsidRPr="00016684">
        <w:rPr>
          <w:b/>
          <w:bCs/>
        </w:rPr>
        <w:t>Análise Jurídica</w:t>
      </w:r>
      <w:del w:id="1733" w:author="Microsoft Word" w:date="2025-05-03T21:19:00Z" w16du:dateUtc="2025-05-04T00:19:00Z">
        <w:r>
          <w:delText>**:</w:delText>
        </w:r>
      </w:del>
      <w:ins w:id="1734" w:author="Microsoft Word" w:date="2025-05-03T21:19:00Z" w16du:dateUtc="2025-05-04T00:19:00Z">
        <w:r w:rsidR="00B67294" w:rsidRPr="00B67294">
          <w:t xml:space="preserve">: </w:t>
        </w:r>
      </w:ins>
      <w:ins w:id="1735" w:author="Microsoft Word" w:date="2025-05-04T11:03:00Z" w16du:dateUtc="2025-05-04T14:03:00Z">
        <w:r w:rsidR="00016684" w:rsidRPr="00016684">
          <w:t xml:space="preserve">: </w:t>
        </w:r>
      </w:ins>
    </w:p>
    <w:p w14:paraId="4F3D18E6" w14:textId="143FFA34" w:rsidR="00016684" w:rsidRPr="00016684" w:rsidRDefault="002E1387" w:rsidP="00016684">
      <w:pPr>
        <w:numPr>
          <w:ilvl w:val="3"/>
          <w:numId w:val="24"/>
        </w:numPr>
      </w:pPr>
      <w:del w:id="1736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Requisição a </w:t>
      </w:r>
      <w:del w:id="1737" w:author="Microsoft Word" w:date="2025-05-03T21:19:00Z" w16du:dateUtc="2025-05-04T00:19:00Z">
        <w:r>
          <w:delText>`/</w:delText>
        </w:r>
      </w:del>
      <w:ins w:id="1738" w:author="Microsoft Word" w:date="2025-05-03T21:19:00Z" w16du:dateUtc="2025-05-04T00:19:00Z">
        <w:r w:rsidR="00B67294" w:rsidRPr="00B67294">
          <w:t>/</w:t>
        </w:r>
      </w:ins>
      <w:ins w:id="1739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1740" w:author="Microsoft Word" w:date="2025-05-04T11:03:00Z" w16du:dateUtc="2025-05-04T14:03:00Z">
        <w:r>
          <w:delText>`</w:delText>
        </w:r>
      </w:del>
      <w:r w:rsidR="00016684" w:rsidRPr="00016684">
        <w:t xml:space="preserve"> com </w:t>
      </w:r>
      <w:del w:id="1741" w:author="Microsoft Word" w:date="2025-05-04T11:03:00Z" w16du:dateUtc="2025-05-04T14:03:00Z">
        <w:r>
          <w:delText>`</w:delText>
        </w:r>
      </w:del>
      <w:r w:rsidR="00016684" w:rsidRPr="00016684">
        <w:t>role</w:t>
      </w:r>
      <w:del w:id="1742" w:author="Microsoft Word" w:date="2025-05-03T21:19:00Z" w16du:dateUtc="2025-05-04T00:19:00Z">
        <w:r>
          <w:delText>`, `</w:delText>
        </w:r>
      </w:del>
      <w:ins w:id="1743" w:author="Microsoft Word" w:date="2025-05-03T21:19:00Z" w16du:dateUtc="2025-05-04T00:19:00Z">
        <w:r w:rsidR="00B67294" w:rsidRPr="00B67294">
          <w:t xml:space="preserve">, </w:t>
        </w:r>
      </w:ins>
      <w:ins w:id="174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message</w:t>
      </w:r>
      <w:del w:id="1745" w:author="Microsoft Word" w:date="2025-05-03T21:19:00Z" w16du:dateUtc="2025-05-04T00:19:00Z">
        <w:r>
          <w:delText>`, `</w:delText>
        </w:r>
      </w:del>
      <w:ins w:id="1746" w:author="Microsoft Word" w:date="2025-05-03T21:19:00Z" w16du:dateUtc="2025-05-04T00:19:00Z">
        <w:r w:rsidR="00B67294" w:rsidRPr="00B67294">
          <w:t xml:space="preserve">, </w:t>
        </w:r>
      </w:ins>
      <w:ins w:id="174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client_id</w:t>
      </w:r>
      <w:del w:id="1748" w:author="Microsoft Word" w:date="2025-05-03T21:19:00Z" w16du:dateUtc="2025-05-04T00:19:00Z">
        <w:r>
          <w:delText>`, `</w:delText>
        </w:r>
      </w:del>
      <w:ins w:id="1749" w:author="Microsoft Word" w:date="2025-05-03T21:19:00Z" w16du:dateUtc="2025-05-04T00:19:00Z">
        <w:r w:rsidR="00B67294" w:rsidRPr="00B67294">
          <w:t xml:space="preserve">, </w:t>
        </w:r>
      </w:ins>
      <w:ins w:id="175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attendance_id</w:t>
      </w:r>
      <w:del w:id="1751" w:author="Microsoft Word" w:date="2025-05-03T21:19:00Z" w16du:dateUtc="2025-05-04T00:19:00Z">
        <w:r>
          <w:delText>`.</w:delText>
        </w:r>
      </w:del>
      <w:ins w:id="1752" w:author="Microsoft Word" w:date="2025-05-03T21:19:00Z" w16du:dateUtc="2025-05-04T00:19:00Z">
        <w:r w:rsidR="00B67294" w:rsidRPr="00B67294">
          <w:t>.</w:t>
        </w:r>
      </w:ins>
      <w:ins w:id="1753" w:author="Microsoft Word" w:date="2025-05-04T11:03:00Z" w16du:dateUtc="2025-05-04T14:03:00Z">
        <w:r w:rsidR="00016684" w:rsidRPr="00016684">
          <w:t>.</w:t>
        </w:r>
      </w:ins>
    </w:p>
    <w:p w14:paraId="75F0FEFA" w14:textId="756E5755" w:rsidR="00016684" w:rsidRPr="00016684" w:rsidRDefault="002E1387" w:rsidP="00016684">
      <w:pPr>
        <w:numPr>
          <w:ilvl w:val="3"/>
          <w:numId w:val="24"/>
        </w:numPr>
      </w:pPr>
      <w:del w:id="1754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Validação de </w:t>
      </w:r>
      <w:del w:id="1755" w:author="Microsoft Word" w:date="2025-05-04T11:03:00Z" w16du:dateUtc="2025-05-04T14:03:00Z">
        <w:r>
          <w:delText>`</w:delText>
        </w:r>
      </w:del>
      <w:r w:rsidR="00016684" w:rsidRPr="00016684">
        <w:t>client_id</w:t>
      </w:r>
      <w:del w:id="1756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757" w:author="Microsoft Word" w:date="2025-05-04T11:03:00Z" w16du:dateUtc="2025-05-04T14:03:00Z">
        <w:r>
          <w:delText>`</w:delText>
        </w:r>
      </w:del>
      <w:r w:rsidR="00016684" w:rsidRPr="00016684">
        <w:t>attendance_id</w:t>
      </w:r>
      <w:del w:id="1758" w:author="Microsoft Word" w:date="2025-05-03T21:19:00Z" w16du:dateUtc="2025-05-04T00:19:00Z">
        <w:r>
          <w:delText>`.</w:delText>
        </w:r>
      </w:del>
      <w:ins w:id="1759" w:author="Microsoft Word" w:date="2025-05-03T21:19:00Z" w16du:dateUtc="2025-05-04T00:19:00Z">
        <w:r w:rsidR="00B67294" w:rsidRPr="00B67294">
          <w:t>.</w:t>
        </w:r>
      </w:ins>
      <w:ins w:id="1760" w:author="Microsoft Word" w:date="2025-05-04T11:03:00Z" w16du:dateUtc="2025-05-04T14:03:00Z">
        <w:r w:rsidR="00016684" w:rsidRPr="00016684">
          <w:t>.</w:t>
        </w:r>
      </w:ins>
    </w:p>
    <w:p w14:paraId="3972AB57" w14:textId="25194BCC" w:rsidR="00016684" w:rsidRPr="00016684" w:rsidRDefault="002E1387" w:rsidP="00016684">
      <w:pPr>
        <w:numPr>
          <w:ilvl w:val="3"/>
          <w:numId w:val="24"/>
        </w:numPr>
      </w:pPr>
      <w:del w:id="1761" w:author="Microsoft Word" w:date="2025-05-04T11:03:00Z" w16du:dateUtc="2025-05-04T14:03:00Z">
        <w:r>
          <w:delText xml:space="preserve">       - </w:delText>
        </w:r>
      </w:del>
      <w:r w:rsidR="00016684" w:rsidRPr="00016684">
        <w:t>Chamada à API da OpenAI para gerar respostas.</w:t>
      </w:r>
    </w:p>
    <w:p w14:paraId="7F23FF72" w14:textId="567D8496" w:rsidR="00016684" w:rsidRPr="00016684" w:rsidRDefault="002E1387" w:rsidP="00016684">
      <w:pPr>
        <w:numPr>
          <w:ilvl w:val="3"/>
          <w:numId w:val="24"/>
        </w:numPr>
      </w:pPr>
      <w:del w:id="1762" w:author="Microsoft Word" w:date="2025-05-04T11:03:00Z" w16du:dateUtc="2025-05-04T14:03:00Z">
        <w:r>
          <w:delText xml:space="preserve">       - </w:delText>
        </w:r>
      </w:del>
      <w:r w:rsidR="00016684" w:rsidRPr="00016684">
        <w:t xml:space="preserve">Registro de sessão em </w:t>
      </w:r>
      <w:del w:id="1763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1764" w:author="Microsoft Word" w:date="2025-05-04T11:03:00Z" w16du:dateUtc="2025-05-04T14:03:00Z">
        <w:r>
          <w:delText>`</w:delText>
        </w:r>
      </w:del>
      <w:r w:rsidR="00016684" w:rsidRPr="00016684">
        <w:t xml:space="preserve"> e histórico em </w:t>
      </w:r>
      <w:del w:id="1765" w:author="Microsoft Word" w:date="2025-05-04T11:03:00Z" w16du:dateUtc="2025-05-04T14:03:00Z">
        <w:r>
          <w:delText>`</w:delText>
        </w:r>
      </w:del>
      <w:r w:rsidR="00016684" w:rsidRPr="00016684">
        <w:t>session_history</w:t>
      </w:r>
      <w:del w:id="1766" w:author="Microsoft Word" w:date="2025-05-03T21:19:00Z" w16du:dateUtc="2025-05-04T00:19:00Z">
        <w:r>
          <w:delText>`.</w:delText>
        </w:r>
      </w:del>
      <w:ins w:id="1767" w:author="Microsoft Word" w:date="2025-05-03T21:19:00Z" w16du:dateUtc="2025-05-04T00:19:00Z">
        <w:r w:rsidR="00B67294" w:rsidRPr="00B67294">
          <w:t>.</w:t>
        </w:r>
      </w:ins>
      <w:ins w:id="1768" w:author="Microsoft Word" w:date="2025-05-04T11:03:00Z" w16du:dateUtc="2025-05-04T14:03:00Z">
        <w:r w:rsidR="00016684" w:rsidRPr="00016684">
          <w:t>.</w:t>
        </w:r>
      </w:ins>
    </w:p>
    <w:p w14:paraId="230BA643" w14:textId="2854402A" w:rsidR="00016684" w:rsidRPr="00016684" w:rsidRDefault="002E1387" w:rsidP="00016684">
      <w:pPr>
        <w:numPr>
          <w:ilvl w:val="3"/>
          <w:numId w:val="24"/>
        </w:numPr>
      </w:pPr>
      <w:del w:id="1769" w:author="Microsoft Word" w:date="2025-05-04T11:03:00Z" w16du:dateUtc="2025-05-04T14:03:00Z">
        <w:r>
          <w:delText xml:space="preserve">       - </w:delText>
        </w:r>
      </w:del>
      <w:r w:rsidR="00016684" w:rsidRPr="00016684">
        <w:t>Retorno da resposta ao frontend.</w:t>
      </w:r>
    </w:p>
    <w:p w14:paraId="10F616E8" w14:textId="432E64A6" w:rsidR="00016684" w:rsidRPr="00016684" w:rsidRDefault="002E1387" w:rsidP="00016684">
      <w:pPr>
        <w:numPr>
          <w:ilvl w:val="0"/>
          <w:numId w:val="24"/>
        </w:numPr>
      </w:pPr>
      <w:del w:id="1770" w:author="Microsoft Word" w:date="2025-05-04T11:03:00Z" w16du:dateUtc="2025-05-04T14:03:00Z">
        <w:r>
          <w:delText>3. **</w:delText>
        </w:r>
      </w:del>
      <w:r w:rsidR="00016684" w:rsidRPr="00016684">
        <w:rPr>
          <w:b/>
          <w:bCs/>
        </w:rPr>
        <w:t>Integração com API Externa</w:t>
      </w:r>
      <w:del w:id="1771" w:author="Microsoft Word" w:date="2025-05-03T21:19:00Z" w16du:dateUtc="2025-05-04T00:19:00Z">
        <w:r>
          <w:delText>**:</w:delText>
        </w:r>
      </w:del>
      <w:ins w:id="1772" w:author="Microsoft Word" w:date="2025-05-03T21:19:00Z" w16du:dateUtc="2025-05-04T00:19:00Z">
        <w:r w:rsidR="00B67294" w:rsidRPr="00B67294">
          <w:t xml:space="preserve">: </w:t>
        </w:r>
      </w:ins>
      <w:ins w:id="1773" w:author="Microsoft Word" w:date="2025-05-04T11:03:00Z" w16du:dateUtc="2025-05-04T14:03:00Z">
        <w:r w:rsidR="00016684" w:rsidRPr="00016684">
          <w:t xml:space="preserve">: </w:t>
        </w:r>
      </w:ins>
    </w:p>
    <w:p w14:paraId="4BD98F75" w14:textId="65D80287" w:rsidR="00016684" w:rsidRPr="00016684" w:rsidRDefault="002E1387" w:rsidP="00016684">
      <w:pPr>
        <w:numPr>
          <w:ilvl w:val="1"/>
          <w:numId w:val="24"/>
        </w:numPr>
      </w:pPr>
      <w:del w:id="1774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OpenAI GPT-4o</w:t>
      </w:r>
      <w:del w:id="1775" w:author="Microsoft Word" w:date="2025-05-03T21:19:00Z" w16du:dateUtc="2025-05-04T00:19:00Z">
        <w:r>
          <w:delText>**:</w:delText>
        </w:r>
      </w:del>
      <w:ins w:id="1776" w:author="Microsoft Word" w:date="2025-05-03T21:19:00Z" w16du:dateUtc="2025-05-04T00:19:00Z">
        <w:r w:rsidR="00B67294" w:rsidRPr="00B67294">
          <w:t xml:space="preserve">: </w:t>
        </w:r>
      </w:ins>
      <w:ins w:id="1777" w:author="Microsoft Word" w:date="2025-05-04T11:03:00Z" w16du:dateUtc="2025-05-04T14:03:00Z">
        <w:r w:rsidR="00016684" w:rsidRPr="00016684">
          <w:t xml:space="preserve">: </w:t>
        </w:r>
      </w:ins>
    </w:p>
    <w:p w14:paraId="746158C9" w14:textId="2AE5E729" w:rsidR="00016684" w:rsidRPr="00016684" w:rsidRDefault="002E1387" w:rsidP="00016684">
      <w:pPr>
        <w:numPr>
          <w:ilvl w:val="2"/>
          <w:numId w:val="24"/>
        </w:numPr>
      </w:pPr>
      <w:del w:id="1778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Usada no endpoint </w:t>
      </w:r>
      <w:del w:id="1779" w:author="Microsoft Word" w:date="2025-05-03T21:19:00Z" w16du:dateUtc="2025-05-04T00:19:00Z">
        <w:r>
          <w:delText>`/</w:delText>
        </w:r>
      </w:del>
      <w:ins w:id="1780" w:author="Microsoft Word" w:date="2025-05-03T21:19:00Z" w16du:dateUtc="2025-05-04T00:19:00Z">
        <w:r w:rsidR="00B67294" w:rsidRPr="00B67294">
          <w:t>/</w:t>
        </w:r>
      </w:ins>
      <w:ins w:id="1781" w:author="Microsoft Word" w:date="2025-05-04T11:03:00Z" w16du:dateUtc="2025-05-04T14:03:00Z">
        <w:r w:rsidR="00016684" w:rsidRPr="00016684">
          <w:t>/</w:t>
        </w:r>
      </w:ins>
      <w:r w:rsidR="00016684" w:rsidRPr="00016684">
        <w:t>api/call-bot</w:t>
      </w:r>
      <w:del w:id="1782" w:author="Microsoft Word" w:date="2025-05-04T11:03:00Z" w16du:dateUtc="2025-05-04T14:03:00Z">
        <w:r>
          <w:delText>`</w:delText>
        </w:r>
      </w:del>
      <w:r w:rsidR="00016684" w:rsidRPr="00016684">
        <w:t xml:space="preserve"> para processar mensagens e gerar relatórios.</w:t>
      </w:r>
    </w:p>
    <w:p w14:paraId="55981CB1" w14:textId="50E1DBDF" w:rsidR="00016684" w:rsidRPr="00016684" w:rsidRDefault="002E1387" w:rsidP="00016684">
      <w:pPr>
        <w:numPr>
          <w:ilvl w:val="2"/>
          <w:numId w:val="24"/>
        </w:numPr>
      </w:pPr>
      <w:del w:id="1783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Configurada via </w:t>
      </w:r>
      <w:del w:id="1784" w:author="Microsoft Word" w:date="2025-05-04T11:03:00Z" w16du:dateUtc="2025-05-04T14:03:00Z">
        <w:r>
          <w:delText>`</w:delText>
        </w:r>
      </w:del>
      <w:r w:rsidR="00016684" w:rsidRPr="00016684">
        <w:t>OPENAI_API_KEY</w:t>
      </w:r>
      <w:del w:id="1785" w:author="Microsoft Word" w:date="2025-05-04T11:03:00Z" w16du:dateUtc="2025-05-04T14:03:00Z">
        <w:r>
          <w:delText>`</w:delText>
        </w:r>
      </w:del>
      <w:r w:rsidR="00016684" w:rsidRPr="00016684">
        <w:t xml:space="preserve"> no </w:t>
      </w:r>
      <w:del w:id="1786" w:author="Microsoft Word" w:date="2025-05-03T21:19:00Z" w16du:dateUtc="2025-05-04T00:19:00Z">
        <w:r>
          <w:delText>`.</w:delText>
        </w:r>
      </w:del>
      <w:ins w:id="1787" w:author="Microsoft Word" w:date="2025-05-03T21:19:00Z" w16du:dateUtc="2025-05-04T00:19:00Z">
        <w:r w:rsidR="00B67294" w:rsidRPr="00B67294">
          <w:t>.</w:t>
        </w:r>
      </w:ins>
      <w:ins w:id="1788" w:author="Microsoft Word" w:date="2025-05-04T11:03:00Z" w16du:dateUtc="2025-05-04T14:03:00Z">
        <w:r w:rsidR="00016684" w:rsidRPr="00016684">
          <w:t>.</w:t>
        </w:r>
      </w:ins>
      <w:r w:rsidR="00016684" w:rsidRPr="00016684">
        <w:t>env</w:t>
      </w:r>
      <w:del w:id="1789" w:author="Microsoft Word" w:date="2025-05-03T21:19:00Z" w16du:dateUtc="2025-05-04T00:19:00Z">
        <w:r>
          <w:delText>`.</w:delText>
        </w:r>
      </w:del>
      <w:ins w:id="1790" w:author="Microsoft Word" w:date="2025-05-03T21:19:00Z" w16du:dateUtc="2025-05-04T00:19:00Z">
        <w:r w:rsidR="00B67294" w:rsidRPr="00B67294">
          <w:t>.</w:t>
        </w:r>
      </w:ins>
      <w:ins w:id="1791" w:author="Microsoft Word" w:date="2025-05-04T11:03:00Z" w16du:dateUtc="2025-05-04T14:03:00Z">
        <w:r w:rsidR="00016684" w:rsidRPr="00016684">
          <w:t>.</w:t>
        </w:r>
      </w:ins>
    </w:p>
    <w:p w14:paraId="47918DF0" w14:textId="03BCDAE6" w:rsidR="00016684" w:rsidRPr="00016684" w:rsidRDefault="002E1387" w:rsidP="00016684">
      <w:pPr>
        <w:numPr>
          <w:ilvl w:val="2"/>
          <w:numId w:val="24"/>
        </w:numPr>
      </w:pPr>
      <w:del w:id="1792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Timeout de 90 segundos para evitar falhas </w:t>
      </w:r>
      <w:del w:id="1793" w:author="Microsoft Word" w:date="2025-05-03T21:19:00Z" w16du:dateUtc="2025-05-04T00:19:00Z">
        <w:r>
          <w:delText>(`</w:delText>
        </w:r>
      </w:del>
      <w:ins w:id="1794" w:author="Microsoft Word" w:date="2025-05-03T21:19:00Z" w16du:dateUtc="2025-05-04T00:19:00Z">
        <w:r w:rsidR="00B67294" w:rsidRPr="00B67294">
          <w:t>(</w:t>
        </w:r>
      </w:ins>
      <w:ins w:id="1795" w:author="Microsoft Word" w:date="2025-05-04T11:03:00Z" w16du:dateUtc="2025-05-04T14:03:00Z">
        <w:r w:rsidR="00016684" w:rsidRPr="00016684">
          <w:t>(</w:t>
        </w:r>
      </w:ins>
      <w:r w:rsidR="00016684" w:rsidRPr="00016684">
        <w:t>axios</w:t>
      </w:r>
      <w:del w:id="1796" w:author="Microsoft Word" w:date="2025-05-03T21:19:00Z" w16du:dateUtc="2025-05-04T00:19:00Z">
        <w:r>
          <w:delText>`).</w:delText>
        </w:r>
      </w:del>
      <w:ins w:id="1797" w:author="Microsoft Word" w:date="2025-05-03T21:19:00Z" w16du:dateUtc="2025-05-04T00:19:00Z">
        <w:r w:rsidR="00B67294" w:rsidRPr="00B67294">
          <w:t>).</w:t>
        </w:r>
      </w:ins>
      <w:ins w:id="1798" w:author="Microsoft Word" w:date="2025-05-04T11:03:00Z" w16du:dateUtc="2025-05-04T14:03:00Z">
        <w:r w:rsidR="00016684" w:rsidRPr="00016684">
          <w:t>).</w:t>
        </w:r>
      </w:ins>
    </w:p>
    <w:p w14:paraId="35FF0FA6" w14:textId="7F2657B5" w:rsidR="00016684" w:rsidRPr="00016684" w:rsidRDefault="002E1387" w:rsidP="00016684">
      <w:pPr>
        <w:numPr>
          <w:ilvl w:val="0"/>
          <w:numId w:val="24"/>
        </w:numPr>
      </w:pPr>
      <w:del w:id="1799" w:author="Microsoft Word" w:date="2025-05-04T11:03:00Z" w16du:dateUtc="2025-05-04T14:03:00Z">
        <w:r>
          <w:delText>4. **</w:delText>
        </w:r>
      </w:del>
      <w:r w:rsidR="00016684" w:rsidRPr="00016684">
        <w:rPr>
          <w:b/>
          <w:bCs/>
        </w:rPr>
        <w:t>Armazenamento</w:t>
      </w:r>
      <w:del w:id="1800" w:author="Microsoft Word" w:date="2025-05-03T21:19:00Z" w16du:dateUtc="2025-05-04T00:19:00Z">
        <w:r>
          <w:delText>**:</w:delText>
        </w:r>
      </w:del>
      <w:ins w:id="1801" w:author="Microsoft Word" w:date="2025-05-03T21:19:00Z" w16du:dateUtc="2025-05-04T00:19:00Z">
        <w:r w:rsidR="00B67294" w:rsidRPr="00B67294">
          <w:t xml:space="preserve">: </w:t>
        </w:r>
      </w:ins>
      <w:ins w:id="1802" w:author="Microsoft Word" w:date="2025-05-04T11:03:00Z" w16du:dateUtc="2025-05-04T14:03:00Z">
        <w:r w:rsidR="00016684" w:rsidRPr="00016684">
          <w:t xml:space="preserve">: </w:t>
        </w:r>
      </w:ins>
    </w:p>
    <w:p w14:paraId="15081685" w14:textId="7CFFB6C2" w:rsidR="00016684" w:rsidRPr="00016684" w:rsidRDefault="002E1387" w:rsidP="00016684">
      <w:pPr>
        <w:numPr>
          <w:ilvl w:val="1"/>
          <w:numId w:val="24"/>
        </w:numPr>
      </w:pPr>
      <w:del w:id="1803" w:author="Microsoft Word" w:date="2025-05-04T11:03:00Z" w16du:dateUtc="2025-05-04T14:03:00Z">
        <w:r>
          <w:delText xml:space="preserve">   - **</w:delText>
        </w:r>
      </w:del>
      <w:r w:rsidR="00016684" w:rsidRPr="00016684">
        <w:rPr>
          <w:b/>
          <w:bCs/>
        </w:rPr>
        <w:t>Banco de Dados</w:t>
      </w:r>
      <w:del w:id="1804" w:author="Microsoft Word" w:date="2025-05-03T21:19:00Z" w16du:dateUtc="2025-05-04T00:19:00Z">
        <w:r>
          <w:delText>**:</w:delText>
        </w:r>
      </w:del>
      <w:ins w:id="1805" w:author="Microsoft Word" w:date="2025-05-03T21:19:00Z" w16du:dateUtc="2025-05-04T00:19:00Z">
        <w:r w:rsidR="00B67294" w:rsidRPr="00B67294">
          <w:t>:</w:t>
        </w:r>
      </w:ins>
      <w:ins w:id="1806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SQLite </w:t>
      </w:r>
      <w:del w:id="1807" w:author="Microsoft Word" w:date="2025-05-03T21:19:00Z" w16du:dateUtc="2025-05-04T00:19:00Z">
        <w:r>
          <w:delText>(`</w:delText>
        </w:r>
      </w:del>
      <w:ins w:id="1808" w:author="Microsoft Word" w:date="2025-05-03T21:19:00Z" w16du:dateUtc="2025-05-04T00:19:00Z">
        <w:r w:rsidR="00B67294" w:rsidRPr="00B67294">
          <w:t>(</w:t>
        </w:r>
      </w:ins>
      <w:ins w:id="1809" w:author="Microsoft Word" w:date="2025-05-04T11:03:00Z" w16du:dateUtc="2025-05-04T14:03:00Z">
        <w:r w:rsidR="00016684" w:rsidRPr="00016684">
          <w:t>(</w:t>
        </w:r>
      </w:ins>
      <w:r w:rsidR="00016684" w:rsidRPr="00016684">
        <w:t>egide.db</w:t>
      </w:r>
      <w:del w:id="1810" w:author="Microsoft Word" w:date="2025-05-03T21:19:00Z" w16du:dateUtc="2025-05-04T00:19:00Z">
        <w:r>
          <w:delText>`)</w:delText>
        </w:r>
      </w:del>
      <w:ins w:id="1811" w:author="Microsoft Word" w:date="2025-05-03T21:19:00Z" w16du:dateUtc="2025-05-04T00:19:00Z">
        <w:r w:rsidR="00B67294" w:rsidRPr="00B67294">
          <w:t>)</w:t>
        </w:r>
      </w:ins>
      <w:ins w:id="1812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para dados estruturados (usuários, clientes, sessões, histórico).</w:t>
      </w:r>
    </w:p>
    <w:p w14:paraId="72549D2B" w14:textId="791321FD" w:rsidR="00016684" w:rsidRPr="00016684" w:rsidRDefault="002E1387" w:rsidP="00016684">
      <w:pPr>
        <w:numPr>
          <w:ilvl w:val="1"/>
          <w:numId w:val="24"/>
        </w:numPr>
      </w:pPr>
      <w:del w:id="1813" w:author="Microsoft Word" w:date="2025-05-04T11:03:00Z" w16du:dateUtc="2025-05-04T14:03:00Z">
        <w:r>
          <w:lastRenderedPageBreak/>
          <w:delText xml:space="preserve">   - **</w:delText>
        </w:r>
      </w:del>
      <w:r w:rsidR="00016684" w:rsidRPr="00016684">
        <w:rPr>
          <w:b/>
          <w:bCs/>
        </w:rPr>
        <w:t>Arquivos</w:t>
      </w:r>
      <w:del w:id="1814" w:author="Microsoft Word" w:date="2025-05-03T21:19:00Z" w16du:dateUtc="2025-05-04T00:19:00Z">
        <w:r>
          <w:delText>**:</w:delText>
        </w:r>
      </w:del>
      <w:ins w:id="1815" w:author="Microsoft Word" w:date="2025-05-03T21:19:00Z" w16du:dateUtc="2025-05-04T00:19:00Z">
        <w:r w:rsidR="00B67294" w:rsidRPr="00B67294">
          <w:t>:</w:t>
        </w:r>
      </w:ins>
      <w:ins w:id="1816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Nenhum armazenamento de arquivos implementado (upload de documentos está pendente).</w:t>
      </w:r>
    </w:p>
    <w:p w14:paraId="331E64F2" w14:textId="6E0BEE4E" w:rsidR="00016684" w:rsidRPr="00016684" w:rsidRDefault="002E1387" w:rsidP="00016684">
      <w:pPr>
        <w:rPr>
          <w:b/>
          <w:bCs/>
        </w:rPr>
      </w:pPr>
      <w:del w:id="1817" w:author="Microsoft Word" w:date="2025-05-04T11:03:00Z" w16du:dateUtc="2025-05-04T14:03:00Z">
        <w:r>
          <w:delText>#### **</w:delText>
        </w:r>
      </w:del>
      <w:r w:rsidR="00016684" w:rsidRPr="00016684">
        <w:rPr>
          <w:b/>
          <w:bCs/>
        </w:rPr>
        <w:t>Fluxos Implementados</w:t>
      </w:r>
      <w:del w:id="1818" w:author="Microsoft Word" w:date="2025-05-04T11:03:00Z" w16du:dateUtc="2025-05-04T14:03:00Z">
        <w:r>
          <w:delText>**</w:delText>
        </w:r>
      </w:del>
    </w:p>
    <w:p w14:paraId="3013682A" w14:textId="5AC208DE" w:rsidR="00016684" w:rsidRPr="00016684" w:rsidRDefault="002E1387" w:rsidP="00016684">
      <w:pPr>
        <w:numPr>
          <w:ilvl w:val="0"/>
          <w:numId w:val="29"/>
        </w:numPr>
      </w:pPr>
      <w:del w:id="1819" w:author="Microsoft Word" w:date="2025-05-04T11:03:00Z" w16du:dateUtc="2025-05-04T14:03:00Z">
        <w:r>
          <w:delText>1. **</w:delText>
        </w:r>
      </w:del>
      <w:r w:rsidR="00016684" w:rsidRPr="00016684">
        <w:rPr>
          <w:b/>
          <w:bCs/>
        </w:rPr>
        <w:t>Fluxo de Autenticação</w:t>
      </w:r>
      <w:del w:id="1820" w:author="Microsoft Word" w:date="2025-05-03T21:19:00Z" w16du:dateUtc="2025-05-04T00:19:00Z">
        <w:r>
          <w:delText>**:</w:delText>
        </w:r>
      </w:del>
      <w:ins w:id="1821" w:author="Microsoft Word" w:date="2025-05-03T21:19:00Z" w16du:dateUtc="2025-05-04T00:19:00Z">
        <w:r w:rsidR="00B67294" w:rsidRPr="00B67294">
          <w:t xml:space="preserve">: </w:t>
        </w:r>
      </w:ins>
      <w:ins w:id="1822" w:author="Microsoft Word" w:date="2025-05-04T11:03:00Z" w16du:dateUtc="2025-05-04T14:03:00Z">
        <w:r w:rsidR="00016684" w:rsidRPr="00016684">
          <w:t xml:space="preserve">: </w:t>
        </w:r>
      </w:ins>
    </w:p>
    <w:p w14:paraId="738FDB56" w14:textId="60DB0117" w:rsidR="00016684" w:rsidRPr="00016684" w:rsidRDefault="002E1387" w:rsidP="00016684">
      <w:pPr>
        <w:numPr>
          <w:ilvl w:val="1"/>
          <w:numId w:val="29"/>
        </w:numPr>
      </w:pPr>
      <w:del w:id="1823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Usuário acessa </w:t>
      </w:r>
      <w:del w:id="1824" w:author="Microsoft Word" w:date="2025-05-04T11:03:00Z" w16du:dateUtc="2025-05-04T14:03:00Z">
        <w:r>
          <w:delText>`</w:delText>
        </w:r>
      </w:del>
      <w:r w:rsidR="00016684" w:rsidRPr="00016684">
        <w:t>login.html</w:t>
      </w:r>
      <w:del w:id="1825" w:author="Microsoft Word" w:date="2025-05-03T21:19:00Z" w16du:dateUtc="2025-05-04T00:19:00Z">
        <w:r>
          <w:delText>`,</w:delText>
        </w:r>
      </w:del>
      <w:ins w:id="1826" w:author="Microsoft Word" w:date="2025-05-03T21:19:00Z" w16du:dateUtc="2025-05-04T00:19:00Z">
        <w:r w:rsidR="00B67294" w:rsidRPr="00B67294">
          <w:t>,</w:t>
        </w:r>
      </w:ins>
      <w:ins w:id="1827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insere </w:t>
      </w:r>
      <w:del w:id="1828" w:author="Microsoft Word" w:date="2025-05-04T11:03:00Z" w16du:dateUtc="2025-05-04T14:03:00Z">
        <w:r>
          <w:delText>`</w:delText>
        </w:r>
      </w:del>
      <w:r w:rsidR="00016684" w:rsidRPr="00016684">
        <w:t>username</w:t>
      </w:r>
      <w:del w:id="1829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830" w:author="Microsoft Word" w:date="2025-05-04T11:03:00Z" w16du:dateUtc="2025-05-04T14:03:00Z">
        <w:r>
          <w:delText>`</w:delText>
        </w:r>
      </w:del>
      <w:r w:rsidR="00016684" w:rsidRPr="00016684">
        <w:t>password</w:t>
      </w:r>
      <w:del w:id="1831" w:author="Microsoft Word" w:date="2025-05-03T21:19:00Z" w16du:dateUtc="2025-05-04T00:19:00Z">
        <w:r>
          <w:delText>`.</w:delText>
        </w:r>
      </w:del>
      <w:ins w:id="1832" w:author="Microsoft Word" w:date="2025-05-03T21:19:00Z" w16du:dateUtc="2025-05-04T00:19:00Z">
        <w:r w:rsidR="00B67294" w:rsidRPr="00B67294">
          <w:t>.</w:t>
        </w:r>
      </w:ins>
      <w:ins w:id="1833" w:author="Microsoft Word" w:date="2025-05-04T11:03:00Z" w16du:dateUtc="2025-05-04T14:03:00Z">
        <w:r w:rsidR="00016684" w:rsidRPr="00016684">
          <w:t>.</w:t>
        </w:r>
      </w:ins>
    </w:p>
    <w:p w14:paraId="70DE6867" w14:textId="4CC5C465" w:rsidR="00016684" w:rsidRPr="00016684" w:rsidRDefault="002E1387" w:rsidP="00016684">
      <w:pPr>
        <w:numPr>
          <w:ilvl w:val="1"/>
          <w:numId w:val="29"/>
        </w:numPr>
      </w:pPr>
      <w:del w:id="1834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Requisição a </w:t>
      </w:r>
      <w:del w:id="1835" w:author="Microsoft Word" w:date="2025-05-04T11:03:00Z" w16du:dateUtc="2025-05-04T14:03:00Z">
        <w:r>
          <w:delText>`</w:delText>
        </w:r>
      </w:del>
      <w:r w:rsidR="00016684" w:rsidRPr="00016684">
        <w:t>POST /api/login</w:t>
      </w:r>
      <w:del w:id="1836" w:author="Microsoft Word" w:date="2025-05-04T11:03:00Z" w16du:dateUtc="2025-05-04T14:03:00Z">
        <w:r>
          <w:delText>`</w:delText>
        </w:r>
      </w:del>
      <w:r w:rsidR="00016684" w:rsidRPr="00016684">
        <w:t xml:space="preserve"> retorna token JWT, salvo no </w:t>
      </w:r>
      <w:del w:id="1837" w:author="Microsoft Word" w:date="2025-05-04T11:03:00Z" w16du:dateUtc="2025-05-04T14:03:00Z">
        <w:r>
          <w:delText>`</w:delText>
        </w:r>
      </w:del>
      <w:r w:rsidR="00016684" w:rsidRPr="00016684">
        <w:t>localStorage</w:t>
      </w:r>
      <w:del w:id="1838" w:author="Microsoft Word" w:date="2025-05-03T21:19:00Z" w16du:dateUtc="2025-05-04T00:19:00Z">
        <w:r>
          <w:delText>`.</w:delText>
        </w:r>
      </w:del>
      <w:ins w:id="1839" w:author="Microsoft Word" w:date="2025-05-03T21:19:00Z" w16du:dateUtc="2025-05-04T00:19:00Z">
        <w:r w:rsidR="00B67294" w:rsidRPr="00B67294">
          <w:t>.</w:t>
        </w:r>
      </w:ins>
      <w:ins w:id="1840" w:author="Microsoft Word" w:date="2025-05-04T11:03:00Z" w16du:dateUtc="2025-05-04T14:03:00Z">
        <w:r w:rsidR="00016684" w:rsidRPr="00016684">
          <w:t>.</w:t>
        </w:r>
      </w:ins>
    </w:p>
    <w:p w14:paraId="1F58227E" w14:textId="5A0C25E4" w:rsidR="00016684" w:rsidRPr="00016684" w:rsidRDefault="002E1387" w:rsidP="00016684">
      <w:pPr>
        <w:numPr>
          <w:ilvl w:val="1"/>
          <w:numId w:val="29"/>
        </w:numPr>
      </w:pPr>
      <w:del w:id="1841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Token é usado em chamadas subsequentes via </w:t>
      </w:r>
      <w:del w:id="1842" w:author="Microsoft Word" w:date="2025-05-04T11:03:00Z" w16du:dateUtc="2025-05-04T14:03:00Z">
        <w:r>
          <w:delText>`</w:delText>
        </w:r>
      </w:del>
      <w:r w:rsidR="00016684" w:rsidRPr="00016684">
        <w:t>createAuthHeaders</w:t>
      </w:r>
      <w:del w:id="1843" w:author="Microsoft Word" w:date="2025-05-03T21:19:00Z" w16du:dateUtc="2025-05-04T00:19:00Z">
        <w:r>
          <w:delText>` (`</w:delText>
        </w:r>
      </w:del>
      <w:ins w:id="1844" w:author="Microsoft Word" w:date="2025-05-03T21:19:00Z" w16du:dateUtc="2025-05-04T00:19:00Z">
        <w:r w:rsidR="00B67294" w:rsidRPr="00B67294">
          <w:t xml:space="preserve"> (</w:t>
        </w:r>
      </w:ins>
      <w:ins w:id="1845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api.js</w:t>
      </w:r>
      <w:del w:id="1846" w:author="Microsoft Word" w:date="2025-05-03T21:19:00Z" w16du:dateUtc="2025-05-04T00:19:00Z">
        <w:r>
          <w:delText>`).</w:delText>
        </w:r>
      </w:del>
      <w:ins w:id="1847" w:author="Microsoft Word" w:date="2025-05-03T21:19:00Z" w16du:dateUtc="2025-05-04T00:19:00Z">
        <w:r w:rsidR="00B67294" w:rsidRPr="00B67294">
          <w:t>).</w:t>
        </w:r>
      </w:ins>
      <w:ins w:id="1848" w:author="Microsoft Word" w:date="2025-05-04T11:03:00Z" w16du:dateUtc="2025-05-04T14:03:00Z">
        <w:r w:rsidR="00016684" w:rsidRPr="00016684">
          <w:t>).</w:t>
        </w:r>
      </w:ins>
    </w:p>
    <w:p w14:paraId="133004FB" w14:textId="1F167572" w:rsidR="00016684" w:rsidRPr="00016684" w:rsidRDefault="002E1387" w:rsidP="00016684">
      <w:pPr>
        <w:numPr>
          <w:ilvl w:val="1"/>
          <w:numId w:val="29"/>
        </w:numPr>
      </w:pPr>
      <w:del w:id="1849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Logout </w:t>
      </w:r>
      <w:del w:id="1850" w:author="Microsoft Word" w:date="2025-05-03T21:19:00Z" w16du:dateUtc="2025-05-04T00:19:00Z">
        <w:r>
          <w:delText>(`</w:delText>
        </w:r>
      </w:del>
      <w:ins w:id="1851" w:author="Microsoft Word" w:date="2025-05-03T21:19:00Z" w16du:dateUtc="2025-05-04T00:19:00Z">
        <w:r w:rsidR="00B67294" w:rsidRPr="00B67294">
          <w:t>(</w:t>
        </w:r>
      </w:ins>
      <w:ins w:id="1852" w:author="Microsoft Word" w:date="2025-05-04T11:03:00Z" w16du:dateUtc="2025-05-04T14:03:00Z">
        <w:r w:rsidR="00016684" w:rsidRPr="00016684">
          <w:t>(</w:t>
        </w:r>
      </w:ins>
      <w:r w:rsidR="00016684" w:rsidRPr="00016684">
        <w:t>auth.js</w:t>
      </w:r>
      <w:del w:id="1853" w:author="Microsoft Word" w:date="2025-05-03T21:19:00Z" w16du:dateUtc="2025-05-04T00:19:00Z">
        <w:r>
          <w:delText>`)</w:delText>
        </w:r>
      </w:del>
      <w:ins w:id="1854" w:author="Microsoft Word" w:date="2025-05-03T21:19:00Z" w16du:dateUtc="2025-05-04T00:19:00Z">
        <w:r w:rsidR="00B67294" w:rsidRPr="00B67294">
          <w:t>)</w:t>
        </w:r>
      </w:ins>
      <w:ins w:id="1855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remove o token e redireciona para </w:t>
      </w:r>
      <w:del w:id="1856" w:author="Microsoft Word" w:date="2025-05-04T11:03:00Z" w16du:dateUtc="2025-05-04T14:03:00Z">
        <w:r>
          <w:delText>`</w:delText>
        </w:r>
      </w:del>
      <w:r w:rsidR="00016684" w:rsidRPr="00016684">
        <w:t>login.html</w:t>
      </w:r>
      <w:del w:id="1857" w:author="Microsoft Word" w:date="2025-05-03T21:19:00Z" w16du:dateUtc="2025-05-04T00:19:00Z">
        <w:r>
          <w:delText>`.</w:delText>
        </w:r>
      </w:del>
      <w:ins w:id="1858" w:author="Microsoft Word" w:date="2025-05-03T21:19:00Z" w16du:dateUtc="2025-05-04T00:19:00Z">
        <w:r w:rsidR="00B67294" w:rsidRPr="00B67294">
          <w:t>.</w:t>
        </w:r>
      </w:ins>
      <w:ins w:id="1859" w:author="Microsoft Word" w:date="2025-05-04T11:03:00Z" w16du:dateUtc="2025-05-04T14:03:00Z">
        <w:r w:rsidR="00016684" w:rsidRPr="00016684">
          <w:t>.</w:t>
        </w:r>
      </w:ins>
    </w:p>
    <w:p w14:paraId="343BD66B" w14:textId="3BA4532E" w:rsidR="00016684" w:rsidRPr="00016684" w:rsidRDefault="002E1387" w:rsidP="00016684">
      <w:pPr>
        <w:numPr>
          <w:ilvl w:val="0"/>
          <w:numId w:val="29"/>
        </w:numPr>
      </w:pPr>
      <w:del w:id="1860" w:author="Microsoft Word" w:date="2025-05-04T11:03:00Z" w16du:dateUtc="2025-05-04T14:03:00Z">
        <w:r>
          <w:delText>2. **</w:delText>
        </w:r>
      </w:del>
      <w:r w:rsidR="00016684" w:rsidRPr="00016684">
        <w:rPr>
          <w:b/>
          <w:bCs/>
        </w:rPr>
        <w:t>Fluxo de Gestão de Clientes</w:t>
      </w:r>
      <w:del w:id="1861" w:author="Microsoft Word" w:date="2025-05-03T21:19:00Z" w16du:dateUtc="2025-05-04T00:19:00Z">
        <w:r>
          <w:delText>**:</w:delText>
        </w:r>
      </w:del>
      <w:ins w:id="1862" w:author="Microsoft Word" w:date="2025-05-03T21:19:00Z" w16du:dateUtc="2025-05-04T00:19:00Z">
        <w:r w:rsidR="00B67294" w:rsidRPr="00B67294">
          <w:t xml:space="preserve">: </w:t>
        </w:r>
      </w:ins>
      <w:ins w:id="1863" w:author="Microsoft Word" w:date="2025-05-04T11:03:00Z" w16du:dateUtc="2025-05-04T14:03:00Z">
        <w:r w:rsidR="00016684" w:rsidRPr="00016684">
          <w:t xml:space="preserve">: </w:t>
        </w:r>
      </w:ins>
    </w:p>
    <w:p w14:paraId="769D9A6A" w14:textId="2A17F177" w:rsidR="00016684" w:rsidRPr="00016684" w:rsidRDefault="002E1387" w:rsidP="00016684">
      <w:pPr>
        <w:numPr>
          <w:ilvl w:val="1"/>
          <w:numId w:val="29"/>
        </w:numPr>
      </w:pPr>
      <w:del w:id="1864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Usuário logado acessa </w:t>
      </w:r>
      <w:del w:id="1865" w:author="Microsoft Word" w:date="2025-05-04T11:03:00Z" w16du:dateUtc="2025-05-04T14:03:00Z">
        <w:r>
          <w:delText>`</w:delText>
        </w:r>
      </w:del>
      <w:r w:rsidR="00016684" w:rsidRPr="00016684">
        <w:t>clients.html</w:t>
      </w:r>
      <w:del w:id="1866" w:author="Microsoft Word" w:date="2025-05-03T21:19:00Z" w16du:dateUtc="2025-05-04T00:19:00Z">
        <w:r>
          <w:delText>`.</w:delText>
        </w:r>
      </w:del>
      <w:ins w:id="1867" w:author="Microsoft Word" w:date="2025-05-03T21:19:00Z" w16du:dateUtc="2025-05-04T00:19:00Z">
        <w:r w:rsidR="00B67294" w:rsidRPr="00B67294">
          <w:t>.</w:t>
        </w:r>
      </w:ins>
      <w:ins w:id="1868" w:author="Microsoft Word" w:date="2025-05-04T11:03:00Z" w16du:dateUtc="2025-05-04T14:03:00Z">
        <w:r w:rsidR="00016684" w:rsidRPr="00016684">
          <w:t>.</w:t>
        </w:r>
      </w:ins>
    </w:p>
    <w:p w14:paraId="1739C2A8" w14:textId="73972F54" w:rsidR="00016684" w:rsidRPr="00016684" w:rsidRDefault="002E1387" w:rsidP="00016684">
      <w:pPr>
        <w:numPr>
          <w:ilvl w:val="1"/>
          <w:numId w:val="29"/>
        </w:numPr>
      </w:pPr>
      <w:del w:id="1869" w:author="Microsoft Word" w:date="2025-05-04T11:03:00Z" w16du:dateUtc="2025-05-04T14:03:00Z">
        <w:r>
          <w:delText xml:space="preserve">   - `</w:delText>
        </w:r>
      </w:del>
      <w:r w:rsidR="00016684" w:rsidRPr="00016684">
        <w:t>clients.js</w:t>
      </w:r>
      <w:del w:id="1870" w:author="Microsoft Word" w:date="2025-05-04T11:03:00Z" w16du:dateUtc="2025-05-04T14:03:00Z">
        <w:r>
          <w:delText>`</w:delText>
        </w:r>
      </w:del>
      <w:r w:rsidR="00016684" w:rsidRPr="00016684">
        <w:t xml:space="preserve"> faz </w:t>
      </w:r>
      <w:del w:id="1871" w:author="Microsoft Word" w:date="2025-05-04T11:03:00Z" w16du:dateUtc="2025-05-04T14:03:00Z">
        <w:r>
          <w:delText>`</w:delText>
        </w:r>
      </w:del>
      <w:r w:rsidR="00016684" w:rsidRPr="00016684">
        <w:t>GET /api/clients</w:t>
      </w:r>
      <w:del w:id="1872" w:author="Microsoft Word" w:date="2025-05-04T11:03:00Z" w16du:dateUtc="2025-05-04T14:03:00Z">
        <w:r>
          <w:delText>`</w:delText>
        </w:r>
      </w:del>
      <w:r w:rsidR="00016684" w:rsidRPr="00016684">
        <w:t xml:space="preserve"> para listar clientes.</w:t>
      </w:r>
    </w:p>
    <w:p w14:paraId="1DED5B1C" w14:textId="09FFA633" w:rsidR="00016684" w:rsidRPr="00016684" w:rsidRDefault="002E1387" w:rsidP="00016684">
      <w:pPr>
        <w:numPr>
          <w:ilvl w:val="1"/>
          <w:numId w:val="29"/>
        </w:numPr>
      </w:pPr>
      <w:del w:id="1873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Formulário em </w:t>
      </w:r>
      <w:del w:id="1874" w:author="Microsoft Word" w:date="2025-05-04T11:03:00Z" w16du:dateUtc="2025-05-04T14:03:00Z">
        <w:r>
          <w:delText>`</w:delText>
        </w:r>
      </w:del>
      <w:r w:rsidR="00016684" w:rsidRPr="00016684">
        <w:t>clients.html</w:t>
      </w:r>
      <w:del w:id="1875" w:author="Microsoft Word" w:date="2025-05-04T11:03:00Z" w16du:dateUtc="2025-05-04T14:03:00Z">
        <w:r>
          <w:delText>`</w:delText>
        </w:r>
      </w:del>
      <w:r w:rsidR="00016684" w:rsidRPr="00016684">
        <w:t xml:space="preserve"> envia </w:t>
      </w:r>
      <w:del w:id="1876" w:author="Microsoft Word" w:date="2025-05-04T11:03:00Z" w16du:dateUtc="2025-05-04T14:03:00Z">
        <w:r>
          <w:delText>`</w:delText>
        </w:r>
      </w:del>
      <w:r w:rsidR="00016684" w:rsidRPr="00016684">
        <w:t>POST /api/clients</w:t>
      </w:r>
      <w:del w:id="1877" w:author="Microsoft Word" w:date="2025-05-04T11:03:00Z" w16du:dateUtc="2025-05-04T14:03:00Z">
        <w:r>
          <w:delText>`</w:delText>
        </w:r>
      </w:del>
      <w:r w:rsidR="00016684" w:rsidRPr="00016684">
        <w:t xml:space="preserve"> para cadastrar novos clientes.</w:t>
      </w:r>
    </w:p>
    <w:p w14:paraId="35CCFDDD" w14:textId="2F97AF98" w:rsidR="00016684" w:rsidRPr="00016684" w:rsidRDefault="002E1387" w:rsidP="00016684">
      <w:pPr>
        <w:numPr>
          <w:ilvl w:val="1"/>
          <w:numId w:val="29"/>
        </w:numPr>
      </w:pPr>
      <w:del w:id="1878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Link "Iniciar Análise" redireciona para </w:t>
      </w:r>
      <w:del w:id="1879" w:author="Microsoft Word" w:date="2025-05-04T11:03:00Z" w16du:dateUtc="2025-05-04T14:03:00Z">
        <w:r>
          <w:delText>`</w:delText>
        </w:r>
      </w:del>
      <w:r w:rsidR="00016684" w:rsidRPr="00016684">
        <w:t>client-sessions.html</w:t>
      </w:r>
      <w:del w:id="1880" w:author="Microsoft Word" w:date="2025-05-04T11:03:00Z" w16du:dateUtc="2025-05-04T14:03:00Z">
        <w:r>
          <w:delText>`</w:delText>
        </w:r>
      </w:del>
      <w:r w:rsidR="00016684" w:rsidRPr="00016684">
        <w:t xml:space="preserve"> com </w:t>
      </w:r>
      <w:del w:id="1881" w:author="Microsoft Word" w:date="2025-05-04T11:03:00Z" w16du:dateUtc="2025-05-04T14:03:00Z">
        <w:r>
          <w:delText>`</w:delText>
        </w:r>
      </w:del>
      <w:r w:rsidR="00016684" w:rsidRPr="00016684">
        <w:t>clientId</w:t>
      </w:r>
      <w:del w:id="1882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883" w:author="Microsoft Word" w:date="2025-05-04T11:03:00Z" w16du:dateUtc="2025-05-04T14:03:00Z">
        <w:r>
          <w:delText>`</w:delText>
        </w:r>
      </w:del>
      <w:r w:rsidR="00016684" w:rsidRPr="00016684">
        <w:t>clientName</w:t>
      </w:r>
      <w:del w:id="1884" w:author="Microsoft Word" w:date="2025-05-04T11:03:00Z" w16du:dateUtc="2025-05-04T14:03:00Z">
        <w:r>
          <w:delText>`</w:delText>
        </w:r>
      </w:del>
      <w:r w:rsidR="00016684" w:rsidRPr="00016684">
        <w:t xml:space="preserve"> no </w:t>
      </w:r>
      <w:del w:id="1885" w:author="Microsoft Word" w:date="2025-05-04T11:03:00Z" w16du:dateUtc="2025-05-04T14:03:00Z">
        <w:r>
          <w:delText>`</w:delText>
        </w:r>
      </w:del>
      <w:r w:rsidR="00016684" w:rsidRPr="00016684">
        <w:t>sessionStorage</w:t>
      </w:r>
      <w:del w:id="1886" w:author="Microsoft Word" w:date="2025-05-03T21:19:00Z" w16du:dateUtc="2025-05-04T00:19:00Z">
        <w:r>
          <w:delText>`.</w:delText>
        </w:r>
      </w:del>
      <w:ins w:id="1887" w:author="Microsoft Word" w:date="2025-05-03T21:19:00Z" w16du:dateUtc="2025-05-04T00:19:00Z">
        <w:r w:rsidR="00B67294" w:rsidRPr="00B67294">
          <w:t>.</w:t>
        </w:r>
      </w:ins>
      <w:ins w:id="1888" w:author="Microsoft Word" w:date="2025-05-04T11:03:00Z" w16du:dateUtc="2025-05-04T14:03:00Z">
        <w:r w:rsidR="00016684" w:rsidRPr="00016684">
          <w:t>.</w:t>
        </w:r>
      </w:ins>
    </w:p>
    <w:p w14:paraId="1433E613" w14:textId="6938357B" w:rsidR="00016684" w:rsidRPr="00016684" w:rsidRDefault="002E1387" w:rsidP="00016684">
      <w:pPr>
        <w:numPr>
          <w:ilvl w:val="0"/>
          <w:numId w:val="29"/>
        </w:numPr>
      </w:pPr>
      <w:del w:id="1889" w:author="Microsoft Word" w:date="2025-05-04T11:03:00Z" w16du:dateUtc="2025-05-04T14:03:00Z">
        <w:r>
          <w:delText>3. **</w:delText>
        </w:r>
      </w:del>
      <w:r w:rsidR="00016684" w:rsidRPr="00016684">
        <w:rPr>
          <w:b/>
          <w:bCs/>
        </w:rPr>
        <w:t>Fluxo de Gestão de Assistentes</w:t>
      </w:r>
      <w:del w:id="1890" w:author="Microsoft Word" w:date="2025-05-03T21:19:00Z" w16du:dateUtc="2025-05-04T00:19:00Z">
        <w:r>
          <w:delText>**:</w:delText>
        </w:r>
      </w:del>
      <w:ins w:id="1891" w:author="Microsoft Word" w:date="2025-05-03T21:19:00Z" w16du:dateUtc="2025-05-04T00:19:00Z">
        <w:r w:rsidR="00B67294" w:rsidRPr="00B67294">
          <w:t xml:space="preserve">: </w:t>
        </w:r>
      </w:ins>
      <w:ins w:id="1892" w:author="Microsoft Word" w:date="2025-05-04T11:03:00Z" w16du:dateUtc="2025-05-04T14:03:00Z">
        <w:r w:rsidR="00016684" w:rsidRPr="00016684">
          <w:t xml:space="preserve">: </w:t>
        </w:r>
      </w:ins>
    </w:p>
    <w:p w14:paraId="260E11C3" w14:textId="2C6892AA" w:rsidR="00016684" w:rsidRPr="00016684" w:rsidRDefault="002E1387" w:rsidP="00016684">
      <w:pPr>
        <w:numPr>
          <w:ilvl w:val="1"/>
          <w:numId w:val="29"/>
        </w:numPr>
      </w:pPr>
      <w:del w:id="1893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Usuário Master acessa </w:t>
      </w:r>
      <w:del w:id="1894" w:author="Microsoft Word" w:date="2025-05-04T11:03:00Z" w16du:dateUtc="2025-05-04T14:03:00Z">
        <w:r>
          <w:delText>`</w:delText>
        </w:r>
      </w:del>
      <w:r w:rsidR="00016684" w:rsidRPr="00016684">
        <w:t>assistants.html</w:t>
      </w:r>
      <w:del w:id="1895" w:author="Microsoft Word" w:date="2025-05-03T21:19:00Z" w16du:dateUtc="2025-05-04T00:19:00Z">
        <w:r>
          <w:delText>`.</w:delText>
        </w:r>
      </w:del>
      <w:ins w:id="1896" w:author="Microsoft Word" w:date="2025-05-03T21:19:00Z" w16du:dateUtc="2025-05-04T00:19:00Z">
        <w:r w:rsidR="00B67294" w:rsidRPr="00B67294">
          <w:t>.</w:t>
        </w:r>
      </w:ins>
      <w:ins w:id="1897" w:author="Microsoft Word" w:date="2025-05-04T11:03:00Z" w16du:dateUtc="2025-05-04T14:03:00Z">
        <w:r w:rsidR="00016684" w:rsidRPr="00016684">
          <w:t>.</w:t>
        </w:r>
      </w:ins>
    </w:p>
    <w:p w14:paraId="04CC3BC9" w14:textId="42CF5B93" w:rsidR="00016684" w:rsidRPr="00016684" w:rsidRDefault="002E1387" w:rsidP="00016684">
      <w:pPr>
        <w:numPr>
          <w:ilvl w:val="1"/>
          <w:numId w:val="29"/>
        </w:numPr>
      </w:pPr>
      <w:del w:id="1898" w:author="Microsoft Word" w:date="2025-05-04T11:03:00Z" w16du:dateUtc="2025-05-04T14:03:00Z">
        <w:r>
          <w:delText xml:space="preserve">   - `</w:delText>
        </w:r>
      </w:del>
      <w:r w:rsidR="00016684" w:rsidRPr="00016684">
        <w:t>manage-users.js</w:t>
      </w:r>
      <w:del w:id="1899" w:author="Microsoft Word" w:date="2025-05-04T11:03:00Z" w16du:dateUtc="2025-05-04T14:03:00Z">
        <w:r>
          <w:delText>`</w:delText>
        </w:r>
      </w:del>
      <w:r w:rsidR="00016684" w:rsidRPr="00016684">
        <w:t xml:space="preserve"> faz </w:t>
      </w:r>
      <w:del w:id="1900" w:author="Microsoft Word" w:date="2025-05-04T11:03:00Z" w16du:dateUtc="2025-05-04T14:03:00Z">
        <w:r>
          <w:delText>`</w:delText>
        </w:r>
      </w:del>
      <w:r w:rsidR="00016684" w:rsidRPr="00016684">
        <w:t>GET /api/assistants</w:t>
      </w:r>
      <w:del w:id="1901" w:author="Microsoft Word" w:date="2025-05-04T11:03:00Z" w16du:dateUtc="2025-05-04T14:03:00Z">
        <w:r>
          <w:delText>`</w:delText>
        </w:r>
      </w:del>
      <w:r w:rsidR="00016684" w:rsidRPr="00016684">
        <w:t xml:space="preserve"> para listar assistentes.</w:t>
      </w:r>
    </w:p>
    <w:p w14:paraId="2A1E4E9C" w14:textId="27F8EBBF" w:rsidR="00016684" w:rsidRPr="00016684" w:rsidRDefault="002E1387" w:rsidP="00016684">
      <w:pPr>
        <w:numPr>
          <w:ilvl w:val="1"/>
          <w:numId w:val="29"/>
        </w:numPr>
      </w:pPr>
      <w:del w:id="1902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Formulário envia </w:t>
      </w:r>
      <w:del w:id="1903" w:author="Microsoft Word" w:date="2025-05-04T11:03:00Z" w16du:dateUtc="2025-05-04T14:03:00Z">
        <w:r>
          <w:delText>`</w:delText>
        </w:r>
      </w:del>
      <w:r w:rsidR="00016684" w:rsidRPr="00016684">
        <w:t>POST /api/assistants</w:t>
      </w:r>
      <w:del w:id="1904" w:author="Microsoft Word" w:date="2025-05-04T11:03:00Z" w16du:dateUtc="2025-05-04T14:03:00Z">
        <w:r>
          <w:delText>`</w:delText>
        </w:r>
      </w:del>
      <w:r w:rsidR="00016684" w:rsidRPr="00016684">
        <w:t xml:space="preserve"> para criar novos assistentes.</w:t>
      </w:r>
    </w:p>
    <w:p w14:paraId="67BA802D" w14:textId="1378D3F5" w:rsidR="00016684" w:rsidRPr="00016684" w:rsidRDefault="002E1387" w:rsidP="00016684">
      <w:pPr>
        <w:numPr>
          <w:ilvl w:val="0"/>
          <w:numId w:val="29"/>
        </w:numPr>
      </w:pPr>
      <w:del w:id="1905" w:author="Microsoft Word" w:date="2025-05-04T11:03:00Z" w16du:dateUtc="2025-05-04T14:03:00Z">
        <w:r>
          <w:delText>4. **</w:delText>
        </w:r>
      </w:del>
      <w:r w:rsidR="00016684" w:rsidRPr="00016684">
        <w:rPr>
          <w:b/>
          <w:bCs/>
        </w:rPr>
        <w:t>Fluxo de Análise Jurídica</w:t>
      </w:r>
      <w:del w:id="1906" w:author="Microsoft Word" w:date="2025-05-03T21:19:00Z" w16du:dateUtc="2025-05-04T00:19:00Z">
        <w:r>
          <w:delText>**:</w:delText>
        </w:r>
      </w:del>
      <w:ins w:id="1907" w:author="Microsoft Word" w:date="2025-05-03T21:19:00Z" w16du:dateUtc="2025-05-04T00:19:00Z">
        <w:r w:rsidR="00B67294" w:rsidRPr="00B67294">
          <w:t xml:space="preserve">: </w:t>
        </w:r>
      </w:ins>
      <w:ins w:id="1908" w:author="Microsoft Word" w:date="2025-05-04T11:03:00Z" w16du:dateUtc="2025-05-04T14:03:00Z">
        <w:r w:rsidR="00016684" w:rsidRPr="00016684">
          <w:t xml:space="preserve">: </w:t>
        </w:r>
      </w:ins>
    </w:p>
    <w:p w14:paraId="78D41F74" w14:textId="1D68221E" w:rsidR="00016684" w:rsidRPr="00016684" w:rsidRDefault="002E1387" w:rsidP="00016684">
      <w:pPr>
        <w:numPr>
          <w:ilvl w:val="1"/>
          <w:numId w:val="29"/>
        </w:numPr>
      </w:pPr>
      <w:del w:id="1909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Usuário seleciona um cliente em </w:t>
      </w:r>
      <w:del w:id="1910" w:author="Microsoft Word" w:date="2025-05-04T11:03:00Z" w16du:dateUtc="2025-05-04T14:03:00Z">
        <w:r>
          <w:delText>`</w:delText>
        </w:r>
      </w:del>
      <w:r w:rsidR="00016684" w:rsidRPr="00016684">
        <w:t>clients.html</w:t>
      </w:r>
      <w:del w:id="1911" w:author="Microsoft Word" w:date="2025-05-03T21:19:00Z" w16du:dateUtc="2025-05-04T00:19:00Z">
        <w:r>
          <w:delText>`,</w:delText>
        </w:r>
      </w:del>
      <w:ins w:id="1912" w:author="Microsoft Word" w:date="2025-05-03T21:19:00Z" w16du:dateUtc="2025-05-04T00:19:00Z">
        <w:r w:rsidR="00B67294" w:rsidRPr="00B67294">
          <w:t>,</w:t>
        </w:r>
      </w:ins>
      <w:ins w:id="1913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redireciona para </w:t>
      </w:r>
      <w:del w:id="1914" w:author="Microsoft Word" w:date="2025-05-04T11:03:00Z" w16du:dateUtc="2025-05-04T14:03:00Z">
        <w:r>
          <w:delText>`</w:delText>
        </w:r>
      </w:del>
      <w:r w:rsidR="00016684" w:rsidRPr="00016684">
        <w:t>client-sessions.html</w:t>
      </w:r>
      <w:del w:id="1915" w:author="Microsoft Word" w:date="2025-05-03T21:19:00Z" w16du:dateUtc="2025-05-04T00:19:00Z">
        <w:r>
          <w:delText>`.</w:delText>
        </w:r>
      </w:del>
      <w:ins w:id="1916" w:author="Microsoft Word" w:date="2025-05-03T21:19:00Z" w16du:dateUtc="2025-05-04T00:19:00Z">
        <w:r w:rsidR="00B67294" w:rsidRPr="00B67294">
          <w:t>.</w:t>
        </w:r>
      </w:ins>
      <w:ins w:id="1917" w:author="Microsoft Word" w:date="2025-05-04T11:03:00Z" w16du:dateUtc="2025-05-04T14:03:00Z">
        <w:r w:rsidR="00016684" w:rsidRPr="00016684">
          <w:t>.</w:t>
        </w:r>
      </w:ins>
    </w:p>
    <w:p w14:paraId="7CC78E90" w14:textId="3EF190A5" w:rsidR="00016684" w:rsidRPr="00016684" w:rsidRDefault="002E1387" w:rsidP="00016684">
      <w:pPr>
        <w:numPr>
          <w:ilvl w:val="1"/>
          <w:numId w:val="29"/>
        </w:numPr>
      </w:pPr>
      <w:del w:id="1918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Inicia nova sessão ou carrega uma existente, redirecionando para </w:t>
      </w:r>
      <w:del w:id="1919" w:author="Microsoft Word" w:date="2025-05-04T11:03:00Z" w16du:dateUtc="2025-05-04T14:03:00Z">
        <w:r>
          <w:delText>`</w:delText>
        </w:r>
      </w:del>
      <w:r w:rsidR="00016684" w:rsidRPr="00016684">
        <w:t>chat.html</w:t>
      </w:r>
      <w:del w:id="1920" w:author="Microsoft Word" w:date="2025-05-03T21:19:00Z" w16du:dateUtc="2025-05-04T00:19:00Z">
        <w:r>
          <w:delText>`.</w:delText>
        </w:r>
      </w:del>
      <w:ins w:id="1921" w:author="Microsoft Word" w:date="2025-05-03T21:19:00Z" w16du:dateUtc="2025-05-04T00:19:00Z">
        <w:r w:rsidR="00B67294" w:rsidRPr="00B67294">
          <w:t>.</w:t>
        </w:r>
      </w:ins>
      <w:ins w:id="1922" w:author="Microsoft Word" w:date="2025-05-04T11:03:00Z" w16du:dateUtc="2025-05-04T14:03:00Z">
        <w:r w:rsidR="00016684" w:rsidRPr="00016684">
          <w:t>.</w:t>
        </w:r>
      </w:ins>
    </w:p>
    <w:p w14:paraId="0EB51A09" w14:textId="5446E92D" w:rsidR="00016684" w:rsidRPr="00016684" w:rsidRDefault="002E1387" w:rsidP="00016684">
      <w:pPr>
        <w:numPr>
          <w:ilvl w:val="1"/>
          <w:numId w:val="29"/>
        </w:numPr>
      </w:pPr>
      <w:del w:id="1923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Em </w:t>
      </w:r>
      <w:del w:id="1924" w:author="Microsoft Word" w:date="2025-05-04T11:03:00Z" w16du:dateUtc="2025-05-04T14:03:00Z">
        <w:r>
          <w:delText>`</w:delText>
        </w:r>
      </w:del>
      <w:r w:rsidR="00016684" w:rsidRPr="00016684">
        <w:t>chat.html</w:t>
      </w:r>
      <w:del w:id="1925" w:author="Microsoft Word" w:date="2025-05-03T21:19:00Z" w16du:dateUtc="2025-05-04T00:19:00Z">
        <w:r>
          <w:delText>`,</w:delText>
        </w:r>
      </w:del>
      <w:ins w:id="1926" w:author="Microsoft Word" w:date="2025-05-03T21:19:00Z" w16du:dateUtc="2025-05-04T00:19:00Z">
        <w:r w:rsidR="00B67294" w:rsidRPr="00B67294">
          <w:t>,</w:t>
        </w:r>
      </w:ins>
      <w:ins w:id="1927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usuário insere descrição do caso.</w:t>
      </w:r>
    </w:p>
    <w:p w14:paraId="54B47827" w14:textId="3F6C3804" w:rsidR="00016684" w:rsidRPr="00016684" w:rsidRDefault="002E1387" w:rsidP="00016684">
      <w:pPr>
        <w:numPr>
          <w:ilvl w:val="1"/>
          <w:numId w:val="29"/>
        </w:numPr>
      </w:pPr>
      <w:del w:id="1928" w:author="Microsoft Word" w:date="2025-05-04T11:03:00Z" w16du:dateUtc="2025-05-04T14:03:00Z">
        <w:r>
          <w:delText xml:space="preserve">   - `</w:delText>
        </w:r>
      </w:del>
      <w:r w:rsidR="00016684" w:rsidRPr="00016684">
        <w:t>mainCaseFlow</w:t>
      </w:r>
      <w:del w:id="1929" w:author="Microsoft Word" w:date="2025-05-03T21:19:00Z" w16du:dateUtc="2025-05-04T00:19:00Z">
        <w:r>
          <w:delText>` (`</w:delText>
        </w:r>
      </w:del>
      <w:ins w:id="1930" w:author="Microsoft Word" w:date="2025-05-03T21:19:00Z" w16du:dateUtc="2025-05-04T00:19:00Z">
        <w:r w:rsidR="00B67294" w:rsidRPr="00B67294">
          <w:t xml:space="preserve"> (</w:t>
        </w:r>
      </w:ins>
      <w:ins w:id="1931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chat.js</w:t>
      </w:r>
      <w:del w:id="1932" w:author="Microsoft Word" w:date="2025-05-03T21:19:00Z" w16du:dateUtc="2025-05-04T00:19:00Z">
        <w:r>
          <w:delText>`)</w:delText>
        </w:r>
      </w:del>
      <w:ins w:id="1933" w:author="Microsoft Word" w:date="2025-05-03T21:19:00Z" w16du:dateUtc="2025-05-04T00:19:00Z">
        <w:r w:rsidR="00B67294" w:rsidRPr="00B67294">
          <w:t>)</w:t>
        </w:r>
      </w:ins>
      <w:ins w:id="1934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orquestra chamadas a </w:t>
      </w:r>
      <w:del w:id="1935" w:author="Microsoft Word" w:date="2025-05-04T11:03:00Z" w16du:dateUtc="2025-05-04T14:03:00Z">
        <w:r>
          <w:delText>`</w:delText>
        </w:r>
      </w:del>
      <w:r w:rsidR="00016684" w:rsidRPr="00016684">
        <w:t>callBotAPI</w:t>
      </w:r>
      <w:del w:id="1936" w:author="Microsoft Word" w:date="2025-05-03T21:19:00Z" w16du:dateUtc="2025-05-04T00:19:00Z">
        <w:r>
          <w:delText>` (`</w:delText>
        </w:r>
      </w:del>
      <w:ins w:id="1937" w:author="Microsoft Word" w:date="2025-05-03T21:19:00Z" w16du:dateUtc="2025-05-04T00:19:00Z">
        <w:r w:rsidR="00B67294" w:rsidRPr="00B67294">
          <w:t xml:space="preserve"> (</w:t>
        </w:r>
      </w:ins>
      <w:ins w:id="1938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api.js</w:t>
      </w:r>
      <w:del w:id="1939" w:author="Microsoft Word" w:date="2025-05-03T21:19:00Z" w16du:dateUtc="2025-05-04T00:19:00Z">
        <w:r>
          <w:delText>`)</w:delText>
        </w:r>
      </w:del>
      <w:ins w:id="1940" w:author="Microsoft Word" w:date="2025-05-03T21:19:00Z" w16du:dateUtc="2025-05-04T00:19:00Z">
        <w:r w:rsidR="00B67294" w:rsidRPr="00B67294">
          <w:t>)</w:t>
        </w:r>
      </w:ins>
      <w:ins w:id="1941" w:author="Microsoft Word" w:date="2025-05-04T11:03:00Z" w16du:dateUtc="2025-05-04T14:03:00Z">
        <w:r w:rsidR="00016684" w:rsidRPr="00016684">
          <w:t>)</w:t>
        </w:r>
      </w:ins>
      <w:r w:rsidR="00016684" w:rsidRPr="00016684">
        <w:t xml:space="preserve"> para:</w:t>
      </w:r>
      <w:ins w:id="1942" w:author="Microsoft Word" w:date="2025-05-03T21:19:00Z" w16du:dateUtc="2025-05-04T00:19:00Z">
        <w:r w:rsidR="00016684" w:rsidRPr="00016684">
          <w:t xml:space="preserve"> </w:t>
        </w:r>
      </w:ins>
    </w:p>
    <w:p w14:paraId="2A724271" w14:textId="35ADD509" w:rsidR="00016684" w:rsidRPr="00016684" w:rsidRDefault="002E1387" w:rsidP="00016684">
      <w:pPr>
        <w:numPr>
          <w:ilvl w:val="2"/>
          <w:numId w:val="29"/>
        </w:numPr>
      </w:pPr>
      <w:del w:id="1943" w:author="Microsoft Word" w:date="2025-05-04T11:03:00Z" w16du:dateUtc="2025-05-04T14:03:00Z">
        <w:r>
          <w:delText xml:space="preserve">     - </w:delText>
        </w:r>
      </w:del>
      <w:r w:rsidR="00016684" w:rsidRPr="00016684">
        <w:t>Redator: Relatório técnico.</w:t>
      </w:r>
    </w:p>
    <w:p w14:paraId="7C6BAD75" w14:textId="68D27D1A" w:rsidR="00016684" w:rsidRPr="00016684" w:rsidRDefault="002E1387" w:rsidP="00016684">
      <w:pPr>
        <w:numPr>
          <w:ilvl w:val="2"/>
          <w:numId w:val="29"/>
        </w:numPr>
      </w:pPr>
      <w:del w:id="1944" w:author="Microsoft Word" w:date="2025-05-04T11:03:00Z" w16du:dateUtc="2025-05-04T14:03:00Z">
        <w:r>
          <w:delText xml:space="preserve">     - </w:delText>
        </w:r>
      </w:del>
      <w:r w:rsidR="00016684" w:rsidRPr="00016684">
        <w:t>Médico: Análise médica.</w:t>
      </w:r>
    </w:p>
    <w:p w14:paraId="49EA5B7D" w14:textId="6E164F8B" w:rsidR="00016684" w:rsidRPr="00016684" w:rsidRDefault="002E1387" w:rsidP="00016684">
      <w:pPr>
        <w:numPr>
          <w:ilvl w:val="2"/>
          <w:numId w:val="29"/>
        </w:numPr>
      </w:pPr>
      <w:del w:id="1945" w:author="Microsoft Word" w:date="2025-05-04T11:03:00Z" w16du:dateUtc="2025-05-04T14:03:00Z">
        <w:r>
          <w:lastRenderedPageBreak/>
          <w:delText xml:space="preserve">     - </w:delText>
        </w:r>
      </w:del>
      <w:r w:rsidR="00016684" w:rsidRPr="00016684">
        <w:t>Estrategista: Análise estratégica.</w:t>
      </w:r>
    </w:p>
    <w:p w14:paraId="3EC49929" w14:textId="68F6866C" w:rsidR="00016684" w:rsidRPr="00016684" w:rsidRDefault="002E1387" w:rsidP="00016684">
      <w:pPr>
        <w:numPr>
          <w:ilvl w:val="2"/>
          <w:numId w:val="29"/>
        </w:numPr>
      </w:pPr>
      <w:del w:id="1946" w:author="Microsoft Word" w:date="2025-05-04T11:03:00Z" w16du:dateUtc="2025-05-04T14:03:00Z">
        <w:r>
          <w:delText xml:space="preserve">     - </w:delText>
        </w:r>
      </w:del>
      <w:r w:rsidR="00016684" w:rsidRPr="00016684">
        <w:t>Redator: Relatório final.</w:t>
      </w:r>
    </w:p>
    <w:p w14:paraId="17349011" w14:textId="548FD20C" w:rsidR="00016684" w:rsidRPr="00016684" w:rsidRDefault="002E1387" w:rsidP="00016684">
      <w:pPr>
        <w:numPr>
          <w:ilvl w:val="2"/>
          <w:numId w:val="29"/>
        </w:numPr>
      </w:pPr>
      <w:del w:id="1947" w:author="Microsoft Word" w:date="2025-05-04T11:03:00Z" w16du:dateUtc="2025-05-04T14:03:00Z">
        <w:r>
          <w:delText xml:space="preserve">     - </w:delText>
        </w:r>
      </w:del>
      <w:r w:rsidR="00016684" w:rsidRPr="00016684">
        <w:t>Supervisor: Resposta final consolidada.</w:t>
      </w:r>
    </w:p>
    <w:p w14:paraId="56878B4E" w14:textId="2C79F705" w:rsidR="00016684" w:rsidRPr="00016684" w:rsidRDefault="002E1387" w:rsidP="00016684">
      <w:pPr>
        <w:numPr>
          <w:ilvl w:val="1"/>
          <w:numId w:val="29"/>
        </w:numPr>
      </w:pPr>
      <w:del w:id="1948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Respostas são exibidas em </w:t>
      </w:r>
      <w:del w:id="1949" w:author="Microsoft Word" w:date="2025-05-03T21:19:00Z" w16du:dateUtc="2025-05-04T00:19:00Z">
        <w:r>
          <w:delText>`#</w:delText>
        </w:r>
      </w:del>
      <w:ins w:id="1950" w:author="Microsoft Word" w:date="2025-05-03T21:19:00Z" w16du:dateUtc="2025-05-04T00:19:00Z">
        <w:r w:rsidR="00B67294" w:rsidRPr="00B67294">
          <w:t>#</w:t>
        </w:r>
      </w:ins>
      <w:ins w:id="1951" w:author="Microsoft Word" w:date="2025-05-04T11:03:00Z" w16du:dateUtc="2025-05-04T14:03:00Z">
        <w:r w:rsidR="00016684" w:rsidRPr="00016684">
          <w:t>#</w:t>
        </w:r>
      </w:ins>
      <w:r w:rsidR="00016684" w:rsidRPr="00016684">
        <w:t>logsIndividuais</w:t>
      </w:r>
      <w:del w:id="1952" w:author="Microsoft Word" w:date="2025-05-04T11:03:00Z" w16du:dateUtc="2025-05-04T14:03:00Z">
        <w:r>
          <w:delText>`</w:delText>
        </w:r>
      </w:del>
      <w:r w:rsidR="00016684" w:rsidRPr="00016684">
        <w:t xml:space="preserve"> e salvas no backend </w:t>
      </w:r>
      <w:del w:id="1953" w:author="Microsoft Word" w:date="2025-05-03T21:19:00Z" w16du:dateUtc="2025-05-04T00:19:00Z">
        <w:r>
          <w:delText>(`</w:delText>
        </w:r>
      </w:del>
      <w:ins w:id="1954" w:author="Microsoft Word" w:date="2025-05-03T21:19:00Z" w16du:dateUtc="2025-05-04T00:19:00Z">
        <w:r w:rsidR="00B67294" w:rsidRPr="00B67294">
          <w:t>(</w:t>
        </w:r>
      </w:ins>
      <w:ins w:id="1955" w:author="Microsoft Word" w:date="2025-05-04T11:03:00Z" w16du:dateUtc="2025-05-04T14:03:00Z">
        <w:r w:rsidR="00016684" w:rsidRPr="00016684">
          <w:t>(</w:t>
        </w:r>
      </w:ins>
      <w:r w:rsidR="00016684" w:rsidRPr="00016684">
        <w:t>session_history</w:t>
      </w:r>
      <w:del w:id="1956" w:author="Microsoft Word" w:date="2025-05-03T21:19:00Z" w16du:dateUtc="2025-05-04T00:19:00Z">
        <w:r>
          <w:delText>`).</w:delText>
        </w:r>
      </w:del>
      <w:ins w:id="1957" w:author="Microsoft Word" w:date="2025-05-03T21:19:00Z" w16du:dateUtc="2025-05-04T00:19:00Z">
        <w:r w:rsidR="00B67294" w:rsidRPr="00B67294">
          <w:t>).</w:t>
        </w:r>
      </w:ins>
      <w:ins w:id="1958" w:author="Microsoft Word" w:date="2025-05-04T11:03:00Z" w16du:dateUtc="2025-05-04T14:03:00Z">
        <w:r w:rsidR="00016684" w:rsidRPr="00016684">
          <w:t>).</w:t>
        </w:r>
      </w:ins>
    </w:p>
    <w:p w14:paraId="28F812D8" w14:textId="5E063A6E" w:rsidR="00016684" w:rsidRPr="00016684" w:rsidRDefault="002E1387" w:rsidP="00016684">
      <w:pPr>
        <w:numPr>
          <w:ilvl w:val="1"/>
          <w:numId w:val="29"/>
        </w:numPr>
      </w:pPr>
      <w:del w:id="1959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Sessão é registrada em </w:t>
      </w:r>
      <w:del w:id="1960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1961" w:author="Microsoft Word" w:date="2025-05-04T11:03:00Z" w16du:dateUtc="2025-05-04T14:03:00Z">
        <w:r>
          <w:delText>`</w:delText>
        </w:r>
      </w:del>
      <w:r w:rsidR="00016684" w:rsidRPr="00016684">
        <w:t xml:space="preserve"> com </w:t>
      </w:r>
      <w:del w:id="1962" w:author="Microsoft Word" w:date="2025-05-04T11:03:00Z" w16du:dateUtc="2025-05-04T14:03:00Z">
        <w:r>
          <w:delText>`</w:delText>
        </w:r>
      </w:del>
      <w:r w:rsidR="00016684" w:rsidRPr="00016684">
        <w:t>client_id</w:t>
      </w:r>
      <w:del w:id="1963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1964" w:author="Microsoft Word" w:date="2025-05-04T11:03:00Z" w16du:dateUtc="2025-05-04T14:03:00Z">
        <w:r>
          <w:delText>`</w:delText>
        </w:r>
      </w:del>
      <w:r w:rsidR="00016684" w:rsidRPr="00016684">
        <w:t>attendance_id</w:t>
      </w:r>
      <w:del w:id="1965" w:author="Microsoft Word" w:date="2025-05-03T21:19:00Z" w16du:dateUtc="2025-05-04T00:19:00Z">
        <w:r>
          <w:delText>`.</w:delText>
        </w:r>
      </w:del>
      <w:ins w:id="1966" w:author="Microsoft Word" w:date="2025-05-03T21:19:00Z" w16du:dateUtc="2025-05-04T00:19:00Z">
        <w:r w:rsidR="00B67294" w:rsidRPr="00B67294">
          <w:t>.</w:t>
        </w:r>
      </w:ins>
      <w:ins w:id="1967" w:author="Microsoft Word" w:date="2025-05-04T11:03:00Z" w16du:dateUtc="2025-05-04T14:03:00Z">
        <w:r w:rsidR="00016684" w:rsidRPr="00016684">
          <w:t>.</w:t>
        </w:r>
      </w:ins>
    </w:p>
    <w:p w14:paraId="4FF7A456" w14:textId="2FFC6FF8" w:rsidR="00016684" w:rsidRPr="00016684" w:rsidRDefault="002E1387" w:rsidP="00016684">
      <w:pPr>
        <w:numPr>
          <w:ilvl w:val="0"/>
          <w:numId w:val="29"/>
        </w:numPr>
      </w:pPr>
      <w:del w:id="1968" w:author="Microsoft Word" w:date="2025-05-04T11:03:00Z" w16du:dateUtc="2025-05-04T14:03:00Z">
        <w:r>
          <w:delText>5. **</w:delText>
        </w:r>
      </w:del>
      <w:r w:rsidR="00016684" w:rsidRPr="00016684">
        <w:rPr>
          <w:b/>
          <w:bCs/>
        </w:rPr>
        <w:t>Fluxo de Histórico de Sessões</w:t>
      </w:r>
      <w:del w:id="1969" w:author="Microsoft Word" w:date="2025-05-03T21:19:00Z" w16du:dateUtc="2025-05-04T00:19:00Z">
        <w:r>
          <w:delText>**:</w:delText>
        </w:r>
      </w:del>
      <w:ins w:id="1970" w:author="Microsoft Word" w:date="2025-05-03T21:19:00Z" w16du:dateUtc="2025-05-04T00:19:00Z">
        <w:r w:rsidR="00B67294" w:rsidRPr="00B67294">
          <w:t xml:space="preserve">: </w:t>
        </w:r>
      </w:ins>
      <w:ins w:id="1971" w:author="Microsoft Word" w:date="2025-05-04T11:03:00Z" w16du:dateUtc="2025-05-04T14:03:00Z">
        <w:r w:rsidR="00016684" w:rsidRPr="00016684">
          <w:t xml:space="preserve">: </w:t>
        </w:r>
      </w:ins>
    </w:p>
    <w:p w14:paraId="6A685619" w14:textId="0260470D" w:rsidR="00016684" w:rsidRPr="00016684" w:rsidRDefault="002E1387" w:rsidP="00016684">
      <w:pPr>
        <w:numPr>
          <w:ilvl w:val="1"/>
          <w:numId w:val="29"/>
        </w:numPr>
      </w:pPr>
      <w:del w:id="1972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Em </w:t>
      </w:r>
      <w:del w:id="1973" w:author="Microsoft Word" w:date="2025-05-04T11:03:00Z" w16du:dateUtc="2025-05-04T14:03:00Z">
        <w:r>
          <w:delText>`</w:delText>
        </w:r>
      </w:del>
      <w:r w:rsidR="00016684" w:rsidRPr="00016684">
        <w:t>client-sessions.html</w:t>
      </w:r>
      <w:del w:id="1974" w:author="Microsoft Word" w:date="2025-05-03T21:19:00Z" w16du:dateUtc="2025-05-04T00:19:00Z">
        <w:r>
          <w:delText>`, `</w:delText>
        </w:r>
      </w:del>
      <w:ins w:id="1975" w:author="Microsoft Word" w:date="2025-05-03T21:19:00Z" w16du:dateUtc="2025-05-04T00:19:00Z">
        <w:r w:rsidR="00B67294" w:rsidRPr="00B67294">
          <w:t xml:space="preserve">, </w:t>
        </w:r>
      </w:ins>
      <w:ins w:id="1976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client-sessions.js</w:t>
      </w:r>
      <w:del w:id="1977" w:author="Microsoft Word" w:date="2025-05-04T11:03:00Z" w16du:dateUtc="2025-05-04T14:03:00Z">
        <w:r>
          <w:delText>`</w:delText>
        </w:r>
      </w:del>
      <w:r w:rsidR="00016684" w:rsidRPr="00016684">
        <w:t xml:space="preserve"> faz </w:t>
      </w:r>
      <w:del w:id="1978" w:author="Microsoft Word" w:date="2025-05-04T11:03:00Z" w16du:dateUtc="2025-05-04T14:03:00Z">
        <w:r>
          <w:delText>`</w:delText>
        </w:r>
      </w:del>
      <w:r w:rsidR="00016684" w:rsidRPr="00016684">
        <w:t>GET /api/session-history/:session_id</w:t>
      </w:r>
      <w:del w:id="1979" w:author="Microsoft Word" w:date="2025-05-04T11:03:00Z" w16du:dateUtc="2025-05-04T14:03:00Z">
        <w:r>
          <w:delText>`</w:delText>
        </w:r>
      </w:del>
      <w:r w:rsidR="00016684" w:rsidRPr="00016684">
        <w:t xml:space="preserve"> para listar sessões por cliente.</w:t>
      </w:r>
    </w:p>
    <w:p w14:paraId="3FBBFBA3" w14:textId="42927BEA" w:rsidR="00016684" w:rsidRPr="00016684" w:rsidRDefault="002E1387" w:rsidP="00016684">
      <w:pPr>
        <w:numPr>
          <w:ilvl w:val="1"/>
          <w:numId w:val="29"/>
        </w:numPr>
      </w:pPr>
      <w:del w:id="1980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Clique em uma sessão redireciona para </w:t>
      </w:r>
      <w:del w:id="1981" w:author="Microsoft Word" w:date="2025-05-04T11:03:00Z" w16du:dateUtc="2025-05-04T14:03:00Z">
        <w:r>
          <w:delText>`</w:delText>
        </w:r>
      </w:del>
      <w:r w:rsidR="00016684" w:rsidRPr="00016684">
        <w:t>chat.html</w:t>
      </w:r>
      <w:del w:id="1982" w:author="Microsoft Word" w:date="2025-05-03T21:19:00Z" w16du:dateUtc="2025-05-04T00:19:00Z">
        <w:r>
          <w:delText>`,</w:delText>
        </w:r>
      </w:del>
      <w:ins w:id="1983" w:author="Microsoft Word" w:date="2025-05-03T21:19:00Z" w16du:dateUtc="2025-05-04T00:19:00Z">
        <w:r w:rsidR="00B67294" w:rsidRPr="00B67294">
          <w:t>,</w:t>
        </w:r>
      </w:ins>
      <w:ins w:id="1984" w:author="Microsoft Word" w:date="2025-05-04T11:03:00Z" w16du:dateUtc="2025-05-04T14:03:00Z">
        <w:r w:rsidR="00016684" w:rsidRPr="00016684">
          <w:t>,</w:t>
        </w:r>
      </w:ins>
      <w:r w:rsidR="00016684" w:rsidRPr="00016684">
        <w:t xml:space="preserve"> onde </w:t>
      </w:r>
      <w:del w:id="1985" w:author="Microsoft Word" w:date="2025-05-04T11:03:00Z" w16du:dateUtc="2025-05-04T14:03:00Z">
        <w:r>
          <w:delText>`</w:delText>
        </w:r>
      </w:del>
      <w:r w:rsidR="00016684" w:rsidRPr="00016684">
        <w:t>loadSessionData</w:t>
      </w:r>
      <w:del w:id="1986" w:author="Microsoft Word" w:date="2025-05-04T11:03:00Z" w16du:dateUtc="2025-05-04T14:03:00Z">
        <w:r>
          <w:delText>`</w:delText>
        </w:r>
      </w:del>
      <w:r w:rsidR="00016684" w:rsidRPr="00016684">
        <w:t xml:space="preserve"> restaura o histórico.</w:t>
      </w:r>
    </w:p>
    <w:p w14:paraId="29B16E0A" w14:textId="08A890B6" w:rsidR="00016684" w:rsidRPr="00016684" w:rsidRDefault="002E1387" w:rsidP="00016684">
      <w:pPr>
        <w:rPr>
          <w:b/>
          <w:bCs/>
        </w:rPr>
      </w:pPr>
      <w:del w:id="1987" w:author="Microsoft Word" w:date="2025-05-04T11:03:00Z" w16du:dateUtc="2025-05-04T14:03:00Z">
        <w:r>
          <w:delText>#### **</w:delText>
        </w:r>
      </w:del>
      <w:r w:rsidR="00016684" w:rsidRPr="00016684">
        <w:rPr>
          <w:b/>
          <w:bCs/>
        </w:rPr>
        <w:t>Arquivos Relevantes</w:t>
      </w:r>
      <w:del w:id="1988" w:author="Microsoft Word" w:date="2025-05-04T11:03:00Z" w16du:dateUtc="2025-05-04T14:03:00Z">
        <w:r>
          <w:delText>**</w:delText>
        </w:r>
      </w:del>
    </w:p>
    <w:p w14:paraId="16D73699" w14:textId="45C45249" w:rsidR="00016684" w:rsidRPr="00016684" w:rsidRDefault="002E1387" w:rsidP="00016684">
      <w:pPr>
        <w:numPr>
          <w:ilvl w:val="0"/>
          <w:numId w:val="30"/>
        </w:numPr>
      </w:pPr>
      <w:del w:id="1989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Frontend</w:t>
      </w:r>
      <w:del w:id="1990" w:author="Microsoft Word" w:date="2025-05-03T21:19:00Z" w16du:dateUtc="2025-05-04T00:19:00Z">
        <w:r>
          <w:delText>** (`</w:delText>
        </w:r>
      </w:del>
      <w:ins w:id="1991" w:author="Microsoft Word" w:date="2025-05-03T21:19:00Z" w16du:dateUtc="2025-05-04T00:19:00Z">
        <w:r w:rsidR="00B67294" w:rsidRPr="00B67294">
          <w:t xml:space="preserve"> (</w:t>
        </w:r>
      </w:ins>
      <w:ins w:id="1992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frontend</w:t>
      </w:r>
      <w:del w:id="1993" w:author="Microsoft Word" w:date="2025-05-03T21:19:00Z" w16du:dateUtc="2025-05-04T00:19:00Z">
        <w:r>
          <w:delText>/`):</w:delText>
        </w:r>
      </w:del>
      <w:ins w:id="1994" w:author="Microsoft Word" w:date="2025-05-03T21:19:00Z" w16du:dateUtc="2025-05-04T00:19:00Z">
        <w:r w:rsidR="00B67294" w:rsidRPr="00B67294">
          <w:t xml:space="preserve">/): </w:t>
        </w:r>
      </w:ins>
      <w:ins w:id="1995" w:author="Microsoft Word" w:date="2025-05-04T11:03:00Z" w16du:dateUtc="2025-05-04T14:03:00Z">
        <w:r w:rsidR="00016684" w:rsidRPr="00016684">
          <w:t xml:space="preserve">/): </w:t>
        </w:r>
      </w:ins>
    </w:p>
    <w:p w14:paraId="59565190" w14:textId="17958EE4" w:rsidR="00016684" w:rsidRPr="00016684" w:rsidRDefault="002E1387" w:rsidP="00016684">
      <w:pPr>
        <w:numPr>
          <w:ilvl w:val="1"/>
          <w:numId w:val="30"/>
        </w:numPr>
      </w:pPr>
      <w:del w:id="1996" w:author="Microsoft Word" w:date="2025-05-04T11:03:00Z" w16du:dateUtc="2025-05-04T14:03:00Z">
        <w:r>
          <w:delText xml:space="preserve">  - `</w:delText>
        </w:r>
      </w:del>
      <w:r w:rsidR="00016684" w:rsidRPr="00016684">
        <w:t>index.html</w:t>
      </w:r>
      <w:del w:id="1997" w:author="Microsoft Word" w:date="2025-05-03T21:19:00Z" w16du:dateUtc="2025-05-04T00:19:00Z">
        <w:r>
          <w:delText>`, `</w:delText>
        </w:r>
      </w:del>
      <w:ins w:id="1998" w:author="Microsoft Word" w:date="2025-05-03T21:19:00Z" w16du:dateUtc="2025-05-04T00:19:00Z">
        <w:r w:rsidR="00B67294" w:rsidRPr="00B67294">
          <w:t xml:space="preserve">, </w:t>
        </w:r>
      </w:ins>
      <w:ins w:id="1999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chat.html</w:t>
      </w:r>
      <w:del w:id="2000" w:author="Microsoft Word" w:date="2025-05-03T21:19:00Z" w16du:dateUtc="2025-05-04T00:19:00Z">
        <w:r>
          <w:delText>`, `</w:delText>
        </w:r>
      </w:del>
      <w:ins w:id="2001" w:author="Microsoft Word" w:date="2025-05-03T21:19:00Z" w16du:dateUtc="2025-05-04T00:19:00Z">
        <w:r w:rsidR="00B67294" w:rsidRPr="00B67294">
          <w:t xml:space="preserve">, </w:t>
        </w:r>
      </w:ins>
      <w:ins w:id="2002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clients.html</w:t>
      </w:r>
      <w:del w:id="2003" w:author="Microsoft Word" w:date="2025-05-03T21:19:00Z" w16du:dateUtc="2025-05-04T00:19:00Z">
        <w:r>
          <w:delText>`, `</w:delText>
        </w:r>
      </w:del>
      <w:ins w:id="2004" w:author="Microsoft Word" w:date="2025-05-03T21:19:00Z" w16du:dateUtc="2025-05-04T00:19:00Z">
        <w:r w:rsidR="00B67294" w:rsidRPr="00B67294">
          <w:t xml:space="preserve">, </w:t>
        </w:r>
      </w:ins>
      <w:ins w:id="2005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client-sessions.html</w:t>
      </w:r>
      <w:del w:id="2006" w:author="Microsoft Word" w:date="2025-05-03T21:19:00Z" w16du:dateUtc="2025-05-04T00:19:00Z">
        <w:r>
          <w:delText>`, `</w:delText>
        </w:r>
      </w:del>
      <w:ins w:id="2007" w:author="Microsoft Word" w:date="2025-05-03T21:19:00Z" w16du:dateUtc="2025-05-04T00:19:00Z">
        <w:r w:rsidR="00B67294" w:rsidRPr="00B67294">
          <w:t xml:space="preserve">, </w:t>
        </w:r>
      </w:ins>
      <w:ins w:id="200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assistants.html</w:t>
      </w:r>
      <w:del w:id="2009" w:author="Microsoft Word" w:date="2025-05-03T21:19:00Z" w16du:dateUtc="2025-05-04T00:19:00Z">
        <w:r>
          <w:delText>`, `</w:delText>
        </w:r>
      </w:del>
      <w:ins w:id="2010" w:author="Microsoft Word" w:date="2025-05-03T21:19:00Z" w16du:dateUtc="2025-05-04T00:19:00Z">
        <w:r w:rsidR="00B67294" w:rsidRPr="00B67294">
          <w:t xml:space="preserve">, </w:t>
        </w:r>
      </w:ins>
      <w:ins w:id="201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login.html</w:t>
      </w:r>
      <w:del w:id="2012" w:author="Microsoft Word" w:date="2025-05-03T21:19:00Z" w16du:dateUtc="2025-05-04T00:19:00Z">
        <w:r>
          <w:delText>`, `</w:delText>
        </w:r>
      </w:del>
      <w:ins w:id="2013" w:author="Microsoft Word" w:date="2025-05-03T21:19:00Z" w16du:dateUtc="2025-05-04T00:19:00Z">
        <w:r w:rsidR="00B67294" w:rsidRPr="00B67294">
          <w:t xml:space="preserve">, </w:t>
        </w:r>
      </w:ins>
      <w:ins w:id="201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register.html</w:t>
      </w:r>
      <w:del w:id="2015" w:author="Microsoft Word" w:date="2025-05-03T21:19:00Z" w16du:dateUtc="2025-05-04T00:19:00Z">
        <w:r>
          <w:delText>`.</w:delText>
        </w:r>
      </w:del>
      <w:ins w:id="2016" w:author="Microsoft Word" w:date="2025-05-03T21:19:00Z" w16du:dateUtc="2025-05-04T00:19:00Z">
        <w:r w:rsidR="00B67294" w:rsidRPr="00B67294">
          <w:t>.</w:t>
        </w:r>
      </w:ins>
      <w:ins w:id="2017" w:author="Microsoft Word" w:date="2025-05-04T11:03:00Z" w16du:dateUtc="2025-05-04T14:03:00Z">
        <w:r w:rsidR="00016684" w:rsidRPr="00016684">
          <w:t>.</w:t>
        </w:r>
      </w:ins>
    </w:p>
    <w:p w14:paraId="5F83F42D" w14:textId="5F978888" w:rsidR="00016684" w:rsidRPr="00016684" w:rsidRDefault="002E1387" w:rsidP="00016684">
      <w:pPr>
        <w:numPr>
          <w:ilvl w:val="1"/>
          <w:numId w:val="30"/>
        </w:numPr>
      </w:pPr>
      <w:del w:id="2018" w:author="Microsoft Word" w:date="2025-05-04T11:03:00Z" w16du:dateUtc="2025-05-04T14:03:00Z">
        <w:r>
          <w:delText xml:space="preserve">  - `</w:delText>
        </w:r>
      </w:del>
      <w:r w:rsidR="00016684" w:rsidRPr="00016684">
        <w:t>js/index-page.js</w:t>
      </w:r>
      <w:del w:id="2019" w:author="Microsoft Word" w:date="2025-05-03T21:19:00Z" w16du:dateUtc="2025-05-04T00:19:00Z">
        <w:r>
          <w:delText>`, `</w:delText>
        </w:r>
      </w:del>
      <w:ins w:id="2020" w:author="Microsoft Word" w:date="2025-05-03T21:19:00Z" w16du:dateUtc="2025-05-04T00:19:00Z">
        <w:r w:rsidR="00B67294" w:rsidRPr="00B67294">
          <w:t xml:space="preserve">, </w:t>
        </w:r>
      </w:ins>
      <w:ins w:id="202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js/chat.js</w:t>
      </w:r>
      <w:del w:id="2022" w:author="Microsoft Word" w:date="2025-05-03T21:19:00Z" w16du:dateUtc="2025-05-04T00:19:00Z">
        <w:r>
          <w:delText>`, `</w:delText>
        </w:r>
      </w:del>
      <w:ins w:id="2023" w:author="Microsoft Word" w:date="2025-05-03T21:19:00Z" w16du:dateUtc="2025-05-04T00:19:00Z">
        <w:r w:rsidR="00B67294" w:rsidRPr="00B67294">
          <w:t xml:space="preserve">, </w:t>
        </w:r>
      </w:ins>
      <w:ins w:id="202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js/clients.js</w:t>
      </w:r>
      <w:del w:id="2025" w:author="Microsoft Word" w:date="2025-05-03T21:19:00Z" w16du:dateUtc="2025-05-04T00:19:00Z">
        <w:r>
          <w:delText>`, `</w:delText>
        </w:r>
      </w:del>
      <w:ins w:id="2026" w:author="Microsoft Word" w:date="2025-05-03T21:19:00Z" w16du:dateUtc="2025-05-04T00:19:00Z">
        <w:r w:rsidR="00B67294" w:rsidRPr="00B67294">
          <w:t xml:space="preserve">, </w:t>
        </w:r>
      </w:ins>
      <w:ins w:id="202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js/client-sessions.js</w:t>
      </w:r>
      <w:del w:id="2028" w:author="Microsoft Word" w:date="2025-05-03T21:19:00Z" w16du:dateUtc="2025-05-04T00:19:00Z">
        <w:r>
          <w:delText>`, `</w:delText>
        </w:r>
      </w:del>
      <w:ins w:id="2029" w:author="Microsoft Word" w:date="2025-05-03T21:19:00Z" w16du:dateUtc="2025-05-04T00:19:00Z">
        <w:r w:rsidR="00B67294" w:rsidRPr="00B67294">
          <w:t xml:space="preserve">, </w:t>
        </w:r>
      </w:ins>
      <w:ins w:id="203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js/manage-users.js</w:t>
      </w:r>
      <w:del w:id="2031" w:author="Microsoft Word" w:date="2025-05-03T21:19:00Z" w16du:dateUtc="2025-05-04T00:19:00Z">
        <w:r>
          <w:delText>`, `</w:delText>
        </w:r>
      </w:del>
      <w:ins w:id="2032" w:author="Microsoft Word" w:date="2025-05-03T21:19:00Z" w16du:dateUtc="2025-05-04T00:19:00Z">
        <w:r w:rsidR="00B67294" w:rsidRPr="00B67294">
          <w:t xml:space="preserve">, </w:t>
        </w:r>
      </w:ins>
      <w:ins w:id="2033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js/api.js</w:t>
      </w:r>
      <w:del w:id="2034" w:author="Microsoft Word" w:date="2025-05-03T21:19:00Z" w16du:dateUtc="2025-05-04T00:19:00Z">
        <w:r>
          <w:delText>`, `</w:delText>
        </w:r>
      </w:del>
      <w:ins w:id="2035" w:author="Microsoft Word" w:date="2025-05-03T21:19:00Z" w16du:dateUtc="2025-05-04T00:19:00Z">
        <w:r w:rsidR="00B67294" w:rsidRPr="00B67294">
          <w:t xml:space="preserve">, </w:t>
        </w:r>
      </w:ins>
      <w:ins w:id="2036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js/ui.js</w:t>
      </w:r>
      <w:del w:id="2037" w:author="Microsoft Word" w:date="2025-05-03T21:19:00Z" w16du:dateUtc="2025-05-04T00:19:00Z">
        <w:r>
          <w:delText>`, `</w:delText>
        </w:r>
      </w:del>
      <w:ins w:id="2038" w:author="Microsoft Word" w:date="2025-05-03T21:19:00Z" w16du:dateUtc="2025-05-04T00:19:00Z">
        <w:r w:rsidR="00B67294" w:rsidRPr="00B67294">
          <w:t xml:space="preserve">, </w:t>
        </w:r>
      </w:ins>
      <w:ins w:id="2039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js/logs.js</w:t>
      </w:r>
      <w:del w:id="2040" w:author="Microsoft Word" w:date="2025-05-03T21:19:00Z" w16du:dateUtc="2025-05-04T00:19:00Z">
        <w:r>
          <w:delText>`, `</w:delText>
        </w:r>
      </w:del>
      <w:ins w:id="2041" w:author="Microsoft Word" w:date="2025-05-03T21:19:00Z" w16du:dateUtc="2025-05-04T00:19:00Z">
        <w:r w:rsidR="00B67294" w:rsidRPr="00B67294">
          <w:t xml:space="preserve">, </w:t>
        </w:r>
      </w:ins>
      <w:ins w:id="2042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js/state.js</w:t>
      </w:r>
      <w:del w:id="2043" w:author="Microsoft Word" w:date="2025-05-03T21:19:00Z" w16du:dateUtc="2025-05-04T00:19:00Z">
        <w:r>
          <w:delText>`, `</w:delText>
        </w:r>
      </w:del>
      <w:ins w:id="2044" w:author="Microsoft Word" w:date="2025-05-03T21:19:00Z" w16du:dateUtc="2025-05-04T00:19:00Z">
        <w:r w:rsidR="00B67294" w:rsidRPr="00B67294">
          <w:t xml:space="preserve">, </w:t>
        </w:r>
      </w:ins>
      <w:ins w:id="2045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js/dom-elements.js</w:t>
      </w:r>
      <w:del w:id="2046" w:author="Microsoft Word" w:date="2025-05-03T21:19:00Z" w16du:dateUtc="2025-05-04T00:19:00Z">
        <w:r>
          <w:delText>`, `</w:delText>
        </w:r>
      </w:del>
      <w:ins w:id="2047" w:author="Microsoft Word" w:date="2025-05-03T21:19:00Z" w16du:dateUtc="2025-05-04T00:19:00Z">
        <w:r w:rsidR="00B67294" w:rsidRPr="00B67294">
          <w:t xml:space="preserve">, </w:t>
        </w:r>
      </w:ins>
      <w:ins w:id="204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js/i18n.js</w:t>
      </w:r>
      <w:del w:id="2049" w:author="Microsoft Word" w:date="2025-05-03T21:19:00Z" w16du:dateUtc="2025-05-04T00:19:00Z">
        <w:r>
          <w:delText>`, `</w:delText>
        </w:r>
      </w:del>
      <w:ins w:id="2050" w:author="Microsoft Word" w:date="2025-05-03T21:19:00Z" w16du:dateUtc="2025-05-04T00:19:00Z">
        <w:r w:rsidR="00B67294" w:rsidRPr="00B67294">
          <w:t xml:space="preserve">, </w:t>
        </w:r>
      </w:ins>
      <w:ins w:id="205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js/pdf.js</w:t>
      </w:r>
      <w:del w:id="2052" w:author="Microsoft Word" w:date="2025-05-03T21:19:00Z" w16du:dateUtc="2025-05-04T00:19:00Z">
        <w:r>
          <w:delText>`, `</w:delText>
        </w:r>
      </w:del>
      <w:ins w:id="2053" w:author="Microsoft Word" w:date="2025-05-03T21:19:00Z" w16du:dateUtc="2025-05-04T00:19:00Z">
        <w:r w:rsidR="00B67294" w:rsidRPr="00B67294">
          <w:t xml:space="preserve">, </w:t>
        </w:r>
      </w:ins>
      <w:ins w:id="205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js/theme.js</w:t>
      </w:r>
      <w:del w:id="2055" w:author="Microsoft Word" w:date="2025-05-03T21:19:00Z" w16du:dateUtc="2025-05-04T00:19:00Z">
        <w:r>
          <w:delText>`, `</w:delText>
        </w:r>
      </w:del>
      <w:ins w:id="2056" w:author="Microsoft Word" w:date="2025-05-03T21:19:00Z" w16du:dateUtc="2025-05-04T00:19:00Z">
        <w:r w:rsidR="00B67294" w:rsidRPr="00B67294">
          <w:t xml:space="preserve">, </w:t>
        </w:r>
      </w:ins>
      <w:ins w:id="205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js/config.js</w:t>
      </w:r>
      <w:del w:id="2058" w:author="Microsoft Word" w:date="2025-05-03T21:19:00Z" w16du:dateUtc="2025-05-04T00:19:00Z">
        <w:r>
          <w:delText>`, `</w:delText>
        </w:r>
      </w:del>
      <w:ins w:id="2059" w:author="Microsoft Word" w:date="2025-05-03T21:19:00Z" w16du:dateUtc="2025-05-04T00:19:00Z">
        <w:r w:rsidR="00B67294" w:rsidRPr="00B67294">
          <w:t xml:space="preserve">, </w:t>
        </w:r>
      </w:ins>
      <w:ins w:id="206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js/auth.js</w:t>
      </w:r>
      <w:del w:id="2061" w:author="Microsoft Word" w:date="2025-05-03T21:19:00Z" w16du:dateUtc="2025-05-04T00:19:00Z">
        <w:r>
          <w:delText>`.</w:delText>
        </w:r>
      </w:del>
      <w:ins w:id="2062" w:author="Microsoft Word" w:date="2025-05-03T21:19:00Z" w16du:dateUtc="2025-05-04T00:19:00Z">
        <w:r w:rsidR="00B67294" w:rsidRPr="00B67294">
          <w:t>.</w:t>
        </w:r>
      </w:ins>
      <w:ins w:id="2063" w:author="Microsoft Word" w:date="2025-05-04T11:03:00Z" w16du:dateUtc="2025-05-04T14:03:00Z">
        <w:r w:rsidR="00016684" w:rsidRPr="00016684">
          <w:t>.</w:t>
        </w:r>
      </w:ins>
    </w:p>
    <w:p w14:paraId="643B4DA5" w14:textId="535DC317" w:rsidR="00016684" w:rsidRPr="00016684" w:rsidRDefault="002E1387" w:rsidP="00016684">
      <w:pPr>
        <w:numPr>
          <w:ilvl w:val="1"/>
          <w:numId w:val="30"/>
        </w:numPr>
      </w:pPr>
      <w:del w:id="2064" w:author="Microsoft Word" w:date="2025-05-04T11:03:00Z" w16du:dateUtc="2025-05-04T14:03:00Z">
        <w:r>
          <w:delText xml:space="preserve">  - `</w:delText>
        </w:r>
      </w:del>
      <w:r w:rsidR="00016684" w:rsidRPr="00016684">
        <w:t>css/styles.css</w:t>
      </w:r>
      <w:del w:id="2065" w:author="Microsoft Word" w:date="2025-05-03T21:19:00Z" w16du:dateUtc="2025-05-04T00:19:00Z">
        <w:r>
          <w:delText>`.</w:delText>
        </w:r>
      </w:del>
      <w:ins w:id="2066" w:author="Microsoft Word" w:date="2025-05-03T21:19:00Z" w16du:dateUtc="2025-05-04T00:19:00Z">
        <w:r w:rsidR="00B67294" w:rsidRPr="00B67294">
          <w:t>.</w:t>
        </w:r>
      </w:ins>
      <w:ins w:id="2067" w:author="Microsoft Word" w:date="2025-05-04T11:03:00Z" w16du:dateUtc="2025-05-04T14:03:00Z">
        <w:r w:rsidR="00016684" w:rsidRPr="00016684">
          <w:t>.</w:t>
        </w:r>
      </w:ins>
    </w:p>
    <w:p w14:paraId="521E90FA" w14:textId="4F122298" w:rsidR="00016684" w:rsidRPr="00016684" w:rsidRDefault="002E1387" w:rsidP="00016684">
      <w:pPr>
        <w:numPr>
          <w:ilvl w:val="0"/>
          <w:numId w:val="30"/>
        </w:numPr>
      </w:pPr>
      <w:del w:id="2068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Backend</w:t>
      </w:r>
      <w:del w:id="2069" w:author="Microsoft Word" w:date="2025-05-03T21:19:00Z" w16du:dateUtc="2025-05-04T00:19:00Z">
        <w:r>
          <w:delText>** (`</w:delText>
        </w:r>
      </w:del>
      <w:ins w:id="2070" w:author="Microsoft Word" w:date="2025-05-03T21:19:00Z" w16du:dateUtc="2025-05-04T00:19:00Z">
        <w:r w:rsidR="00B67294" w:rsidRPr="00B67294">
          <w:t xml:space="preserve"> (</w:t>
        </w:r>
      </w:ins>
      <w:ins w:id="2071" w:author="Microsoft Word" w:date="2025-05-04T11:03:00Z" w16du:dateUtc="2025-05-04T14:03:00Z">
        <w:r w:rsidR="00016684" w:rsidRPr="00016684">
          <w:t xml:space="preserve"> (</w:t>
        </w:r>
      </w:ins>
      <w:r w:rsidR="00016684" w:rsidRPr="00016684">
        <w:t>backend</w:t>
      </w:r>
      <w:del w:id="2072" w:author="Microsoft Word" w:date="2025-05-03T21:19:00Z" w16du:dateUtc="2025-05-04T00:19:00Z">
        <w:r>
          <w:delText>/`):</w:delText>
        </w:r>
      </w:del>
      <w:ins w:id="2073" w:author="Microsoft Word" w:date="2025-05-03T21:19:00Z" w16du:dateUtc="2025-05-04T00:19:00Z">
        <w:r w:rsidR="00B67294" w:rsidRPr="00B67294">
          <w:t xml:space="preserve">/): </w:t>
        </w:r>
      </w:ins>
      <w:ins w:id="2074" w:author="Microsoft Word" w:date="2025-05-04T11:03:00Z" w16du:dateUtc="2025-05-04T14:03:00Z">
        <w:r w:rsidR="00016684" w:rsidRPr="00016684">
          <w:t xml:space="preserve">/): </w:t>
        </w:r>
      </w:ins>
    </w:p>
    <w:p w14:paraId="79AC9F15" w14:textId="05C607E0" w:rsidR="00016684" w:rsidRPr="00016684" w:rsidRDefault="002E1387" w:rsidP="00016684">
      <w:pPr>
        <w:numPr>
          <w:ilvl w:val="1"/>
          <w:numId w:val="30"/>
        </w:numPr>
      </w:pPr>
      <w:del w:id="2075" w:author="Microsoft Word" w:date="2025-05-04T11:03:00Z" w16du:dateUtc="2025-05-04T14:03:00Z">
        <w:r>
          <w:delText xml:space="preserve">  - `</w:delText>
        </w:r>
      </w:del>
      <w:r w:rsidR="00016684" w:rsidRPr="00016684">
        <w:t>server.js</w:t>
      </w:r>
      <w:del w:id="2076" w:author="Microsoft Word" w:date="2025-05-03T21:19:00Z" w16du:dateUtc="2025-05-04T00:19:00Z">
        <w:r>
          <w:delText>`, `</w:delText>
        </w:r>
      </w:del>
      <w:ins w:id="2077" w:author="Microsoft Word" w:date="2025-05-03T21:19:00Z" w16du:dateUtc="2025-05-04T00:19:00Z">
        <w:r w:rsidR="00B67294" w:rsidRPr="00B67294">
          <w:t xml:space="preserve">, </w:t>
        </w:r>
      </w:ins>
      <w:ins w:id="207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db.js</w:t>
      </w:r>
      <w:del w:id="2079" w:author="Microsoft Word" w:date="2025-05-03T21:19:00Z" w16du:dateUtc="2025-05-04T00:19:00Z">
        <w:r>
          <w:delText>`.</w:delText>
        </w:r>
      </w:del>
      <w:ins w:id="2080" w:author="Microsoft Word" w:date="2025-05-03T21:19:00Z" w16du:dateUtc="2025-05-04T00:19:00Z">
        <w:r w:rsidR="00B67294" w:rsidRPr="00B67294">
          <w:t>.</w:t>
        </w:r>
      </w:ins>
      <w:ins w:id="2081" w:author="Microsoft Word" w:date="2025-05-04T11:03:00Z" w16du:dateUtc="2025-05-04T14:03:00Z">
        <w:r w:rsidR="00016684" w:rsidRPr="00016684">
          <w:t>.</w:t>
        </w:r>
      </w:ins>
    </w:p>
    <w:p w14:paraId="6E5FE7C8" w14:textId="1928CA02" w:rsidR="00016684" w:rsidRPr="00016684" w:rsidRDefault="002E1387" w:rsidP="00016684">
      <w:pPr>
        <w:numPr>
          <w:ilvl w:val="1"/>
          <w:numId w:val="30"/>
        </w:numPr>
      </w:pPr>
      <w:del w:id="2082" w:author="Microsoft Word" w:date="2025-05-04T11:03:00Z" w16du:dateUtc="2025-05-04T14:03:00Z">
        <w:r>
          <w:delText xml:space="preserve">  - `</w:delText>
        </w:r>
      </w:del>
      <w:r w:rsidR="00016684" w:rsidRPr="00016684">
        <w:t>routes/bots.js</w:t>
      </w:r>
      <w:del w:id="2083" w:author="Microsoft Word" w:date="2025-05-03T21:19:00Z" w16du:dateUtc="2025-05-04T00:19:00Z">
        <w:r>
          <w:delText>`, `</w:delText>
        </w:r>
      </w:del>
      <w:ins w:id="2084" w:author="Microsoft Word" w:date="2025-05-03T21:19:00Z" w16du:dateUtc="2025-05-04T00:19:00Z">
        <w:r w:rsidR="00B67294" w:rsidRPr="00B67294">
          <w:t xml:space="preserve">, </w:t>
        </w:r>
      </w:ins>
      <w:ins w:id="2085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routes/auth.js</w:t>
      </w:r>
      <w:del w:id="2086" w:author="Microsoft Word" w:date="2025-05-03T21:19:00Z" w16du:dateUtc="2025-05-04T00:19:00Z">
        <w:r>
          <w:delText>`, `</w:delText>
        </w:r>
      </w:del>
      <w:ins w:id="2087" w:author="Microsoft Word" w:date="2025-05-03T21:19:00Z" w16du:dateUtc="2025-05-04T00:19:00Z">
        <w:r w:rsidR="00B67294" w:rsidRPr="00B67294">
          <w:t xml:space="preserve">, </w:t>
        </w:r>
      </w:ins>
      <w:ins w:id="208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routes/clients.js</w:t>
      </w:r>
      <w:del w:id="2089" w:author="Microsoft Word" w:date="2025-05-03T21:19:00Z" w16du:dateUtc="2025-05-04T00:19:00Z">
        <w:r>
          <w:delText>`, `</w:delText>
        </w:r>
      </w:del>
      <w:ins w:id="2090" w:author="Microsoft Word" w:date="2025-05-03T21:19:00Z" w16du:dateUtc="2025-05-04T00:19:00Z">
        <w:r w:rsidR="00B67294" w:rsidRPr="00B67294">
          <w:t xml:space="preserve">, </w:t>
        </w:r>
      </w:ins>
      <w:ins w:id="2091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routes/assistants.js</w:t>
      </w:r>
      <w:del w:id="2092" w:author="Microsoft Word" w:date="2025-05-03T21:19:00Z" w16du:dateUtc="2025-05-04T00:19:00Z">
        <w:r>
          <w:delText>`, `</w:delText>
        </w:r>
      </w:del>
      <w:ins w:id="2093" w:author="Microsoft Word" w:date="2025-05-03T21:19:00Z" w16du:dateUtc="2025-05-04T00:19:00Z">
        <w:r w:rsidR="00B67294" w:rsidRPr="00B67294">
          <w:t xml:space="preserve">, </w:t>
        </w:r>
      </w:ins>
      <w:ins w:id="2094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routes/sessions.js</w:t>
      </w:r>
      <w:del w:id="2095" w:author="Microsoft Word" w:date="2025-05-03T21:19:00Z" w16du:dateUtc="2025-05-04T00:19:00Z">
        <w:r>
          <w:delText>`, `</w:delText>
        </w:r>
      </w:del>
      <w:ins w:id="2096" w:author="Microsoft Word" w:date="2025-05-03T21:19:00Z" w16du:dateUtc="2025-05-04T00:19:00Z">
        <w:r w:rsidR="00B67294" w:rsidRPr="00B67294">
          <w:t xml:space="preserve">, </w:t>
        </w:r>
      </w:ins>
      <w:ins w:id="2097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routes/attendances.js</w:t>
      </w:r>
      <w:del w:id="2098" w:author="Microsoft Word" w:date="2025-05-03T21:19:00Z" w16du:dateUtc="2025-05-04T00:19:00Z">
        <w:r>
          <w:delText>`.</w:delText>
        </w:r>
      </w:del>
      <w:ins w:id="2099" w:author="Microsoft Word" w:date="2025-05-03T21:19:00Z" w16du:dateUtc="2025-05-04T00:19:00Z">
        <w:r w:rsidR="00B67294" w:rsidRPr="00B67294">
          <w:t>.</w:t>
        </w:r>
      </w:ins>
      <w:ins w:id="2100" w:author="Microsoft Word" w:date="2025-05-04T11:03:00Z" w16du:dateUtc="2025-05-04T14:03:00Z">
        <w:r w:rsidR="00016684" w:rsidRPr="00016684">
          <w:t>.</w:t>
        </w:r>
      </w:ins>
    </w:p>
    <w:p w14:paraId="704BC6EF" w14:textId="4CDA79F4" w:rsidR="00016684" w:rsidRPr="00016684" w:rsidRDefault="002E1387" w:rsidP="00016684">
      <w:pPr>
        <w:numPr>
          <w:ilvl w:val="1"/>
          <w:numId w:val="30"/>
        </w:numPr>
      </w:pPr>
      <w:del w:id="2101" w:author="Microsoft Word" w:date="2025-05-04T11:03:00Z" w16du:dateUtc="2025-05-04T14:03:00Z">
        <w:r>
          <w:delText xml:space="preserve">  - `</w:delText>
        </w:r>
      </w:del>
      <w:r w:rsidR="00016684" w:rsidRPr="00016684">
        <w:t>middlewares/auth.js</w:t>
      </w:r>
      <w:del w:id="2102" w:author="Microsoft Word" w:date="2025-05-03T21:19:00Z" w16du:dateUtc="2025-05-04T00:19:00Z">
        <w:r>
          <w:delText>`.</w:delText>
        </w:r>
      </w:del>
      <w:ins w:id="2103" w:author="Microsoft Word" w:date="2025-05-03T21:19:00Z" w16du:dateUtc="2025-05-04T00:19:00Z">
        <w:r w:rsidR="00B67294" w:rsidRPr="00B67294">
          <w:t>.</w:t>
        </w:r>
      </w:ins>
      <w:ins w:id="2104" w:author="Microsoft Word" w:date="2025-05-04T11:03:00Z" w16du:dateUtc="2025-05-04T14:03:00Z">
        <w:r w:rsidR="00016684" w:rsidRPr="00016684">
          <w:t>.</w:t>
        </w:r>
      </w:ins>
    </w:p>
    <w:p w14:paraId="261BB297" w14:textId="74856D90" w:rsidR="00016684" w:rsidRPr="00016684" w:rsidRDefault="002E1387" w:rsidP="00016684">
      <w:pPr>
        <w:numPr>
          <w:ilvl w:val="1"/>
          <w:numId w:val="30"/>
        </w:numPr>
      </w:pPr>
      <w:del w:id="2105" w:author="Microsoft Word" w:date="2025-05-03T21:19:00Z" w16du:dateUtc="2025-05-04T00:19:00Z">
        <w:r>
          <w:delText xml:space="preserve">  - `.</w:delText>
        </w:r>
      </w:del>
      <w:ins w:id="2106" w:author="Microsoft Word" w:date="2025-05-03T21:19:00Z" w16du:dateUtc="2025-05-04T00:19:00Z">
        <w:r w:rsidR="00B67294" w:rsidRPr="00B67294">
          <w:t>.</w:t>
        </w:r>
      </w:ins>
      <w:ins w:id="2107" w:author="Microsoft Word" w:date="2025-05-04T11:03:00Z" w16du:dateUtc="2025-05-04T14:03:00Z">
        <w:r w:rsidR="00016684" w:rsidRPr="00016684">
          <w:t>.</w:t>
        </w:r>
      </w:ins>
      <w:r w:rsidR="00016684" w:rsidRPr="00016684">
        <w:t>env</w:t>
      </w:r>
      <w:del w:id="2108" w:author="Microsoft Word" w:date="2025-05-03T21:19:00Z" w16du:dateUtc="2025-05-04T00:19:00Z">
        <w:r>
          <w:delText>`, `</w:delText>
        </w:r>
      </w:del>
      <w:ins w:id="2109" w:author="Microsoft Word" w:date="2025-05-03T21:19:00Z" w16du:dateUtc="2025-05-04T00:19:00Z">
        <w:r w:rsidR="00B67294" w:rsidRPr="00B67294">
          <w:t xml:space="preserve">, </w:t>
        </w:r>
      </w:ins>
      <w:ins w:id="2110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package.json</w:t>
      </w:r>
      <w:del w:id="2111" w:author="Microsoft Word" w:date="2025-05-03T21:19:00Z" w16du:dateUtc="2025-05-04T00:19:00Z">
        <w:r>
          <w:delText>`.</w:delText>
        </w:r>
      </w:del>
      <w:ins w:id="2112" w:author="Microsoft Word" w:date="2025-05-03T21:19:00Z" w16du:dateUtc="2025-05-04T00:19:00Z">
        <w:r w:rsidR="00B67294" w:rsidRPr="00B67294">
          <w:t>.</w:t>
        </w:r>
      </w:ins>
      <w:ins w:id="2113" w:author="Microsoft Word" w:date="2025-05-04T11:03:00Z" w16du:dateUtc="2025-05-04T14:03:00Z">
        <w:r w:rsidR="00016684" w:rsidRPr="00016684">
          <w:t>.</w:t>
        </w:r>
      </w:ins>
    </w:p>
    <w:p w14:paraId="0F9F16C3" w14:textId="3DC92B0B" w:rsidR="00016684" w:rsidRPr="00016684" w:rsidRDefault="002E1387" w:rsidP="00016684">
      <w:pPr>
        <w:numPr>
          <w:ilvl w:val="0"/>
          <w:numId w:val="30"/>
        </w:numPr>
      </w:pPr>
      <w:del w:id="2114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Banco de Dados</w:t>
      </w:r>
      <w:del w:id="2115" w:author="Microsoft Word" w:date="2025-05-03T21:19:00Z" w16du:dateUtc="2025-05-04T00:19:00Z">
        <w:r>
          <w:delText>**:</w:delText>
        </w:r>
      </w:del>
      <w:ins w:id="2116" w:author="Microsoft Word" w:date="2025-05-03T21:19:00Z" w16du:dateUtc="2025-05-04T00:19:00Z">
        <w:r w:rsidR="00B67294" w:rsidRPr="00B67294">
          <w:t xml:space="preserve">: </w:t>
        </w:r>
      </w:ins>
      <w:ins w:id="2117" w:author="Microsoft Word" w:date="2025-05-04T11:03:00Z" w16du:dateUtc="2025-05-04T14:03:00Z">
        <w:r w:rsidR="00016684" w:rsidRPr="00016684">
          <w:t xml:space="preserve">: </w:t>
        </w:r>
      </w:ins>
    </w:p>
    <w:p w14:paraId="6538EA63" w14:textId="6985170A" w:rsidR="00016684" w:rsidRPr="00016684" w:rsidRDefault="002E1387" w:rsidP="00016684">
      <w:pPr>
        <w:numPr>
          <w:ilvl w:val="1"/>
          <w:numId w:val="30"/>
        </w:numPr>
      </w:pPr>
      <w:del w:id="2118" w:author="Microsoft Word" w:date="2025-05-04T11:03:00Z" w16du:dateUtc="2025-05-04T14:03:00Z">
        <w:r>
          <w:delText xml:space="preserve">  - `</w:delText>
        </w:r>
      </w:del>
      <w:r w:rsidR="00016684" w:rsidRPr="00016684">
        <w:t>egide.db</w:t>
      </w:r>
      <w:del w:id="2119" w:author="Microsoft Word" w:date="2025-05-04T11:03:00Z" w16du:dateUtc="2025-05-04T14:03:00Z">
        <w:r>
          <w:delText>`</w:delText>
        </w:r>
      </w:del>
      <w:r w:rsidR="00016684" w:rsidRPr="00016684">
        <w:t xml:space="preserve"> (SQLite).</w:t>
      </w:r>
    </w:p>
    <w:p w14:paraId="5384D6F8" w14:textId="31D1D6DD" w:rsidR="00016684" w:rsidRPr="00016684" w:rsidRDefault="002E1387" w:rsidP="00016684">
      <w:pPr>
        <w:rPr>
          <w:b/>
          <w:bCs/>
        </w:rPr>
      </w:pPr>
      <w:del w:id="2120" w:author="Microsoft Word" w:date="2025-05-04T11:03:00Z" w16du:dateUtc="2025-05-04T14:03:00Z">
        <w:r>
          <w:delText>#### **</w:delText>
        </w:r>
      </w:del>
      <w:r w:rsidR="00016684" w:rsidRPr="00016684">
        <w:rPr>
          <w:b/>
          <w:bCs/>
        </w:rPr>
        <w:t>O Que Está Funcionando</w:t>
      </w:r>
      <w:del w:id="2121" w:author="Microsoft Word" w:date="2025-05-04T11:03:00Z" w16du:dateUtc="2025-05-04T14:03:00Z">
        <w:r>
          <w:delText>**</w:delText>
        </w:r>
      </w:del>
    </w:p>
    <w:p w14:paraId="2A37BD5D" w14:textId="5A2CBC44" w:rsidR="00016684" w:rsidRPr="00016684" w:rsidRDefault="002E1387" w:rsidP="00016684">
      <w:pPr>
        <w:numPr>
          <w:ilvl w:val="0"/>
          <w:numId w:val="31"/>
        </w:numPr>
      </w:pPr>
      <w:del w:id="2122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Autenticação</w:t>
      </w:r>
      <w:del w:id="2123" w:author="Microsoft Word" w:date="2025-05-03T21:19:00Z" w16du:dateUtc="2025-05-04T00:19:00Z">
        <w:r>
          <w:delText>**:</w:delText>
        </w:r>
      </w:del>
      <w:ins w:id="2124" w:author="Microsoft Word" w:date="2025-05-03T21:19:00Z" w16du:dateUtc="2025-05-04T00:19:00Z">
        <w:r w:rsidR="00B67294" w:rsidRPr="00B67294">
          <w:t>:</w:t>
        </w:r>
      </w:ins>
      <w:ins w:id="2125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Login, logout, e validação de token JWT.</w:t>
      </w:r>
    </w:p>
    <w:p w14:paraId="37686763" w14:textId="013F70B2" w:rsidR="00016684" w:rsidRPr="00016684" w:rsidRDefault="002E1387" w:rsidP="00016684">
      <w:pPr>
        <w:numPr>
          <w:ilvl w:val="0"/>
          <w:numId w:val="31"/>
        </w:numPr>
      </w:pPr>
      <w:del w:id="2126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Gestão de Usuários</w:t>
      </w:r>
      <w:del w:id="2127" w:author="Microsoft Word" w:date="2025-05-03T21:19:00Z" w16du:dateUtc="2025-05-04T00:19:00Z">
        <w:r>
          <w:delText>**:</w:delText>
        </w:r>
      </w:del>
      <w:ins w:id="2128" w:author="Microsoft Word" w:date="2025-05-03T21:19:00Z" w16du:dateUtc="2025-05-04T00:19:00Z">
        <w:r w:rsidR="00B67294" w:rsidRPr="00B67294">
          <w:t>:</w:t>
        </w:r>
      </w:ins>
      <w:ins w:id="2129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Cadastro/listagem de usuários Master e assistentes.</w:t>
      </w:r>
    </w:p>
    <w:p w14:paraId="3B530932" w14:textId="79D31708" w:rsidR="00016684" w:rsidRPr="00016684" w:rsidRDefault="002E1387" w:rsidP="00016684">
      <w:pPr>
        <w:numPr>
          <w:ilvl w:val="0"/>
          <w:numId w:val="31"/>
        </w:numPr>
      </w:pPr>
      <w:del w:id="2130" w:author="Microsoft Word" w:date="2025-05-04T11:03:00Z" w16du:dateUtc="2025-05-04T14:03:00Z">
        <w:r>
          <w:lastRenderedPageBreak/>
          <w:delText>- **</w:delText>
        </w:r>
      </w:del>
      <w:r w:rsidR="00016684" w:rsidRPr="00016684">
        <w:rPr>
          <w:b/>
          <w:bCs/>
        </w:rPr>
        <w:t>Gestão de Clientes</w:t>
      </w:r>
      <w:del w:id="2131" w:author="Microsoft Word" w:date="2025-05-03T21:19:00Z" w16du:dateUtc="2025-05-04T00:19:00Z">
        <w:r>
          <w:delText>**:</w:delText>
        </w:r>
      </w:del>
      <w:ins w:id="2132" w:author="Microsoft Word" w:date="2025-05-03T21:19:00Z" w16du:dateUtc="2025-05-04T00:19:00Z">
        <w:r w:rsidR="00B67294" w:rsidRPr="00B67294">
          <w:t>:</w:t>
        </w:r>
      </w:ins>
      <w:ins w:id="2133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Cadastro/listagem de clientes.</w:t>
      </w:r>
    </w:p>
    <w:p w14:paraId="7B94A0E5" w14:textId="32277ADB" w:rsidR="00016684" w:rsidRPr="00016684" w:rsidRDefault="002E1387" w:rsidP="00016684">
      <w:pPr>
        <w:numPr>
          <w:ilvl w:val="0"/>
          <w:numId w:val="31"/>
        </w:numPr>
      </w:pPr>
      <w:del w:id="2134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Análise Jurídica</w:t>
      </w:r>
      <w:del w:id="2135" w:author="Microsoft Word" w:date="2025-05-03T21:19:00Z" w16du:dateUtc="2025-05-04T00:19:00Z">
        <w:r>
          <w:delText>**:</w:delText>
        </w:r>
      </w:del>
      <w:ins w:id="2136" w:author="Microsoft Word" w:date="2025-05-03T21:19:00Z" w16du:dateUtc="2025-05-04T00:19:00Z">
        <w:r w:rsidR="00B67294" w:rsidRPr="00B67294">
          <w:t>:</w:t>
        </w:r>
      </w:ins>
      <w:ins w:id="2137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Fluxo completo com bots (Redator, Médico, Estrategista, Supervisor) gerando relatórios e respostas.</w:t>
      </w:r>
    </w:p>
    <w:p w14:paraId="0FED7A50" w14:textId="2FA0E69F" w:rsidR="00016684" w:rsidRPr="00016684" w:rsidRDefault="002E1387" w:rsidP="00016684">
      <w:pPr>
        <w:numPr>
          <w:ilvl w:val="0"/>
          <w:numId w:val="31"/>
        </w:numPr>
      </w:pPr>
      <w:del w:id="2138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Persistência de Sessões</w:t>
      </w:r>
      <w:del w:id="2139" w:author="Microsoft Word" w:date="2025-05-03T21:19:00Z" w16du:dateUtc="2025-05-04T00:19:00Z">
        <w:r>
          <w:delText>**:</w:delText>
        </w:r>
      </w:del>
      <w:ins w:id="2140" w:author="Microsoft Word" w:date="2025-05-03T21:19:00Z" w16du:dateUtc="2025-05-04T00:19:00Z">
        <w:r w:rsidR="00B67294" w:rsidRPr="00B67294">
          <w:t>:</w:t>
        </w:r>
      </w:ins>
      <w:ins w:id="2141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Salvamento e recuperação de sessões com </w:t>
      </w:r>
      <w:del w:id="2142" w:author="Microsoft Word" w:date="2025-05-04T11:03:00Z" w16du:dateUtc="2025-05-04T14:03:00Z">
        <w:r>
          <w:delText>`</w:delText>
        </w:r>
      </w:del>
      <w:r w:rsidR="00016684" w:rsidRPr="00016684">
        <w:t>session_id</w:t>
      </w:r>
      <w:del w:id="2143" w:author="Microsoft Word" w:date="2025-05-03T21:19:00Z" w16du:dateUtc="2025-05-04T00:19:00Z">
        <w:r>
          <w:delText>`, `</w:delText>
        </w:r>
      </w:del>
      <w:ins w:id="2144" w:author="Microsoft Word" w:date="2025-05-03T21:19:00Z" w16du:dateUtc="2025-05-04T00:19:00Z">
        <w:r w:rsidR="00B67294" w:rsidRPr="00B67294">
          <w:t xml:space="preserve">, </w:t>
        </w:r>
      </w:ins>
      <w:ins w:id="2145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client_id</w:t>
      </w:r>
      <w:del w:id="2146" w:author="Microsoft Word" w:date="2025-05-03T21:19:00Z" w16du:dateUtc="2025-05-04T00:19:00Z">
        <w:r>
          <w:delText>`, `</w:delText>
        </w:r>
      </w:del>
      <w:ins w:id="2147" w:author="Microsoft Word" w:date="2025-05-03T21:19:00Z" w16du:dateUtc="2025-05-04T00:19:00Z">
        <w:r w:rsidR="00B67294" w:rsidRPr="00B67294">
          <w:t xml:space="preserve">, </w:t>
        </w:r>
      </w:ins>
      <w:ins w:id="2148" w:author="Microsoft Word" w:date="2025-05-04T11:03:00Z" w16du:dateUtc="2025-05-04T14:03:00Z">
        <w:r w:rsidR="00016684" w:rsidRPr="00016684">
          <w:t xml:space="preserve">, </w:t>
        </w:r>
      </w:ins>
      <w:r w:rsidR="00016684" w:rsidRPr="00016684">
        <w:t>attendance_id</w:t>
      </w:r>
      <w:del w:id="2149" w:author="Microsoft Word" w:date="2025-05-03T21:19:00Z" w16du:dateUtc="2025-05-04T00:19:00Z">
        <w:r>
          <w:delText>`.</w:delText>
        </w:r>
      </w:del>
      <w:ins w:id="2150" w:author="Microsoft Word" w:date="2025-05-03T21:19:00Z" w16du:dateUtc="2025-05-04T00:19:00Z">
        <w:r w:rsidR="00B67294" w:rsidRPr="00B67294">
          <w:t>.</w:t>
        </w:r>
      </w:ins>
      <w:ins w:id="2151" w:author="Microsoft Word" w:date="2025-05-04T11:03:00Z" w16du:dateUtc="2025-05-04T14:03:00Z">
        <w:r w:rsidR="00016684" w:rsidRPr="00016684">
          <w:t>.</w:t>
        </w:r>
      </w:ins>
    </w:p>
    <w:p w14:paraId="247A1220" w14:textId="4ABC2B0B" w:rsidR="00016684" w:rsidRPr="00016684" w:rsidRDefault="002E1387" w:rsidP="00016684">
      <w:pPr>
        <w:numPr>
          <w:ilvl w:val="0"/>
          <w:numId w:val="31"/>
        </w:numPr>
      </w:pPr>
      <w:del w:id="2152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Histórico de Sessões</w:t>
      </w:r>
      <w:del w:id="2153" w:author="Microsoft Word" w:date="2025-05-03T21:19:00Z" w16du:dateUtc="2025-05-04T00:19:00Z">
        <w:r>
          <w:delText>**:</w:delText>
        </w:r>
      </w:del>
      <w:ins w:id="2154" w:author="Microsoft Word" w:date="2025-05-03T21:19:00Z" w16du:dateUtc="2025-05-04T00:19:00Z">
        <w:r w:rsidR="00B67294" w:rsidRPr="00B67294">
          <w:t>:</w:t>
        </w:r>
      </w:ins>
      <w:ins w:id="2155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Listagem e carregamento de sessões por cliente.</w:t>
      </w:r>
    </w:p>
    <w:p w14:paraId="7A161EE7" w14:textId="2FCC1133" w:rsidR="00016684" w:rsidRPr="00016684" w:rsidRDefault="002E1387" w:rsidP="00016684">
      <w:pPr>
        <w:numPr>
          <w:ilvl w:val="0"/>
          <w:numId w:val="31"/>
        </w:numPr>
      </w:pPr>
      <w:del w:id="2156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Exportação de Logs</w:t>
      </w:r>
      <w:del w:id="2157" w:author="Microsoft Word" w:date="2025-05-03T21:19:00Z" w16du:dateUtc="2025-05-04T00:19:00Z">
        <w:r>
          <w:delText>**:</w:delText>
        </w:r>
      </w:del>
      <w:ins w:id="2158" w:author="Microsoft Word" w:date="2025-05-03T21:19:00Z" w16du:dateUtc="2025-05-04T00:19:00Z">
        <w:r w:rsidR="00B67294" w:rsidRPr="00B67294">
          <w:t>:</w:t>
        </w:r>
      </w:ins>
      <w:ins w:id="2159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Geração de PDFs a partir de logs.</w:t>
      </w:r>
    </w:p>
    <w:p w14:paraId="3DAC767C" w14:textId="42BCA0F4" w:rsidR="00016684" w:rsidRPr="00016684" w:rsidRDefault="002E1387" w:rsidP="00016684">
      <w:pPr>
        <w:numPr>
          <w:ilvl w:val="0"/>
          <w:numId w:val="31"/>
        </w:numPr>
      </w:pPr>
      <w:del w:id="2160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Internacionalização</w:t>
      </w:r>
      <w:del w:id="2161" w:author="Microsoft Word" w:date="2025-05-03T21:19:00Z" w16du:dateUtc="2025-05-04T00:19:00Z">
        <w:r>
          <w:delText>**:</w:delText>
        </w:r>
      </w:del>
      <w:ins w:id="2162" w:author="Microsoft Word" w:date="2025-05-03T21:19:00Z" w16du:dateUtc="2025-05-04T00:19:00Z">
        <w:r w:rsidR="00B67294" w:rsidRPr="00B67294">
          <w:t>:</w:t>
        </w:r>
      </w:ins>
      <w:ins w:id="2163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Suporte a português e inglês.</w:t>
      </w:r>
    </w:p>
    <w:p w14:paraId="1C4A428C" w14:textId="597778CC" w:rsidR="00016684" w:rsidRPr="00016684" w:rsidRDefault="002E1387" w:rsidP="00016684">
      <w:pPr>
        <w:numPr>
          <w:ilvl w:val="0"/>
          <w:numId w:val="31"/>
        </w:numPr>
      </w:pPr>
      <w:del w:id="2164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Indicador de Progresso</w:t>
      </w:r>
      <w:del w:id="2165" w:author="Microsoft Word" w:date="2025-05-03T21:19:00Z" w16du:dateUtc="2025-05-04T00:19:00Z">
        <w:r>
          <w:delText>**:</w:delText>
        </w:r>
      </w:del>
      <w:ins w:id="2166" w:author="Microsoft Word" w:date="2025-05-03T21:19:00Z" w16du:dateUtc="2025-05-04T00:19:00Z">
        <w:r w:rsidR="00B67294" w:rsidRPr="00B67294">
          <w:t>:</w:t>
        </w:r>
      </w:ins>
      <w:ins w:id="2167" w:author="Microsoft Word" w:date="2025-05-04T11:03:00Z" w16du:dateUtc="2025-05-04T14:03:00Z">
        <w:r w:rsidR="00016684" w:rsidRPr="00016684">
          <w:t>:</w:t>
        </w:r>
      </w:ins>
      <w:r w:rsidR="00016684" w:rsidRPr="00016684">
        <w:t xml:space="preserve"> Exibição de mensagens durante chamadas à API.</w:t>
      </w:r>
    </w:p>
    <w:p w14:paraId="67E7C3FB" w14:textId="576200E0" w:rsidR="00016684" w:rsidRPr="00016684" w:rsidRDefault="002E1387" w:rsidP="00016684">
      <w:pPr>
        <w:rPr>
          <w:b/>
          <w:bCs/>
        </w:rPr>
      </w:pPr>
      <w:del w:id="2168" w:author="Microsoft Word" w:date="2025-05-04T11:03:00Z" w16du:dateUtc="2025-05-04T14:03:00Z">
        <w:r>
          <w:delText>#### **</w:delText>
        </w:r>
      </w:del>
      <w:r w:rsidR="00016684" w:rsidRPr="00016684">
        <w:rPr>
          <w:b/>
          <w:bCs/>
        </w:rPr>
        <w:t>Pendências</w:t>
      </w:r>
      <w:del w:id="2169" w:author="Microsoft Word" w:date="2025-05-04T11:03:00Z" w16du:dateUtc="2025-05-04T14:03:00Z">
        <w:r>
          <w:delText>**</w:delText>
        </w:r>
      </w:del>
    </w:p>
    <w:p w14:paraId="41566D31" w14:textId="65C87840" w:rsidR="00016684" w:rsidRPr="00016684" w:rsidRDefault="002E1387" w:rsidP="00016684">
      <w:pPr>
        <w:numPr>
          <w:ilvl w:val="0"/>
          <w:numId w:val="32"/>
        </w:numPr>
      </w:pPr>
      <w:del w:id="2170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Teste Completo do Fluxo</w:t>
      </w:r>
      <w:del w:id="2171" w:author="Microsoft Word" w:date="2025-05-03T21:19:00Z" w16du:dateUtc="2025-05-04T00:19:00Z">
        <w:r>
          <w:delText>**:</w:delText>
        </w:r>
      </w:del>
      <w:ins w:id="2172" w:author="Microsoft Word" w:date="2025-05-03T21:19:00Z" w16du:dateUtc="2025-05-04T00:19:00Z">
        <w:r w:rsidR="00B67294" w:rsidRPr="00B67294">
          <w:t xml:space="preserve">: </w:t>
        </w:r>
      </w:ins>
      <w:ins w:id="2173" w:author="Microsoft Word" w:date="2025-05-04T11:03:00Z" w16du:dateUtc="2025-05-04T14:03:00Z">
        <w:r w:rsidR="00016684" w:rsidRPr="00016684">
          <w:t xml:space="preserve">: </w:t>
        </w:r>
      </w:ins>
    </w:p>
    <w:p w14:paraId="2BA7D80E" w14:textId="56BA1826" w:rsidR="00016684" w:rsidRPr="00016684" w:rsidRDefault="002E1387" w:rsidP="00016684">
      <w:pPr>
        <w:numPr>
          <w:ilvl w:val="1"/>
          <w:numId w:val="32"/>
        </w:numPr>
      </w:pPr>
      <w:del w:id="2174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Validar recarregamento de </w:t>
      </w:r>
      <w:del w:id="2175" w:author="Microsoft Word" w:date="2025-05-04T11:03:00Z" w16du:dateUtc="2025-05-04T14:03:00Z">
        <w:r>
          <w:delText>`</w:delText>
        </w:r>
      </w:del>
      <w:r w:rsidR="00016684" w:rsidRPr="00016684">
        <w:t>chat.html</w:t>
      </w:r>
      <w:del w:id="2176" w:author="Microsoft Word" w:date="2025-05-04T11:03:00Z" w16du:dateUtc="2025-05-04T14:03:00Z">
        <w:r>
          <w:delText>`</w:delText>
        </w:r>
      </w:del>
      <w:r w:rsidR="00016684" w:rsidRPr="00016684">
        <w:t xml:space="preserve"> para restauração da sessão.</w:t>
      </w:r>
    </w:p>
    <w:p w14:paraId="61185019" w14:textId="3C3D4F09" w:rsidR="00016684" w:rsidRPr="00016684" w:rsidRDefault="002E1387" w:rsidP="00016684">
      <w:pPr>
        <w:numPr>
          <w:ilvl w:val="1"/>
          <w:numId w:val="32"/>
        </w:numPr>
      </w:pPr>
      <w:del w:id="2177" w:author="Microsoft Word" w:date="2025-05-04T11:03:00Z" w16du:dateUtc="2025-05-04T14:03:00Z">
        <w:r>
          <w:delText xml:space="preserve">  - </w:delText>
        </w:r>
      </w:del>
      <w:r w:rsidR="00016684" w:rsidRPr="00016684">
        <w:t>Testar exclusão de logs e múltiplas sessões para o mesmo cliente.</w:t>
      </w:r>
    </w:p>
    <w:p w14:paraId="7CC5C611" w14:textId="170DCEF5" w:rsidR="00016684" w:rsidRPr="00016684" w:rsidRDefault="002E1387" w:rsidP="00016684">
      <w:pPr>
        <w:numPr>
          <w:ilvl w:val="0"/>
          <w:numId w:val="32"/>
        </w:numPr>
      </w:pPr>
      <w:del w:id="2178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Dashboard Completo</w:t>
      </w:r>
      <w:del w:id="2179" w:author="Microsoft Word" w:date="2025-05-03T21:19:00Z" w16du:dateUtc="2025-05-04T00:19:00Z">
        <w:r>
          <w:delText>**:</w:delText>
        </w:r>
      </w:del>
      <w:ins w:id="2180" w:author="Microsoft Word" w:date="2025-05-03T21:19:00Z" w16du:dateUtc="2025-05-04T00:19:00Z">
        <w:r w:rsidR="00B67294" w:rsidRPr="00B67294">
          <w:t xml:space="preserve">: </w:t>
        </w:r>
      </w:ins>
      <w:ins w:id="2181" w:author="Microsoft Word" w:date="2025-05-04T11:03:00Z" w16du:dateUtc="2025-05-04T14:03:00Z">
        <w:r w:rsidR="00016684" w:rsidRPr="00016684">
          <w:t xml:space="preserve">: </w:t>
        </w:r>
      </w:ins>
    </w:p>
    <w:p w14:paraId="4A4C6519" w14:textId="07C959CF" w:rsidR="00016684" w:rsidRPr="00016684" w:rsidRDefault="002E1387" w:rsidP="00016684">
      <w:pPr>
        <w:numPr>
          <w:ilvl w:val="1"/>
          <w:numId w:val="32"/>
        </w:numPr>
      </w:pPr>
      <w:del w:id="2182" w:author="Microsoft Word" w:date="2025-05-04T11:03:00Z" w16du:dateUtc="2025-05-04T14:03:00Z">
        <w:r>
          <w:delText xml:space="preserve">  - </w:delText>
        </w:r>
      </w:del>
      <w:r w:rsidR="00016684" w:rsidRPr="00016684">
        <w:t>Implementar seções detalhadas (notificações, clientes, casos).</w:t>
      </w:r>
    </w:p>
    <w:p w14:paraId="6FCF51B6" w14:textId="528714A4" w:rsidR="00016684" w:rsidRPr="00016684" w:rsidRDefault="002E1387" w:rsidP="00016684">
      <w:pPr>
        <w:numPr>
          <w:ilvl w:val="0"/>
          <w:numId w:val="32"/>
        </w:numPr>
      </w:pPr>
      <w:del w:id="2183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Gerenciamento de Múltiplas Sessões</w:t>
      </w:r>
      <w:del w:id="2184" w:author="Microsoft Word" w:date="2025-05-03T21:19:00Z" w16du:dateUtc="2025-05-04T00:19:00Z">
        <w:r>
          <w:delText>**:</w:delText>
        </w:r>
      </w:del>
      <w:ins w:id="2185" w:author="Microsoft Word" w:date="2025-05-03T21:19:00Z" w16du:dateUtc="2025-05-04T00:19:00Z">
        <w:r w:rsidR="00B67294" w:rsidRPr="00B67294">
          <w:t xml:space="preserve">: </w:t>
        </w:r>
      </w:ins>
      <w:ins w:id="2186" w:author="Microsoft Word" w:date="2025-05-04T11:03:00Z" w16du:dateUtc="2025-05-04T14:03:00Z">
        <w:r w:rsidR="00016684" w:rsidRPr="00016684">
          <w:t xml:space="preserve">: </w:t>
        </w:r>
      </w:ins>
    </w:p>
    <w:p w14:paraId="7F7EA6F4" w14:textId="232FCB7F" w:rsidR="00016684" w:rsidRPr="00016684" w:rsidRDefault="002E1387" w:rsidP="00016684">
      <w:pPr>
        <w:numPr>
          <w:ilvl w:val="1"/>
          <w:numId w:val="32"/>
        </w:numPr>
      </w:pPr>
      <w:del w:id="2187" w:author="Microsoft Word" w:date="2025-05-04T11:03:00Z" w16du:dateUtc="2025-05-04T14:03:00Z">
        <w:r>
          <w:delText xml:space="preserve">  - </w:delText>
        </w:r>
      </w:del>
      <w:r w:rsidR="00016684" w:rsidRPr="00016684">
        <w:t>Criar UI para listar/selecionar sessões.</w:t>
      </w:r>
    </w:p>
    <w:p w14:paraId="38D7D7F3" w14:textId="7B9E7A89" w:rsidR="00016684" w:rsidRPr="00016684" w:rsidRDefault="002E1387" w:rsidP="00016684">
      <w:pPr>
        <w:numPr>
          <w:ilvl w:val="1"/>
          <w:numId w:val="32"/>
        </w:numPr>
      </w:pPr>
      <w:del w:id="2188" w:author="Microsoft Word" w:date="2025-05-04T11:03:00Z" w16du:dateUtc="2025-05-04T14:03:00Z">
        <w:r>
          <w:delText xml:space="preserve">  - </w:delText>
        </w:r>
      </w:del>
      <w:r w:rsidR="00016684" w:rsidRPr="00016684">
        <w:t xml:space="preserve">Implementar </w:t>
      </w:r>
      <w:del w:id="2189" w:author="Microsoft Word" w:date="2025-05-04T11:03:00Z" w16du:dateUtc="2025-05-04T14:03:00Z">
        <w:r>
          <w:delText>`</w:delText>
        </w:r>
      </w:del>
      <w:r w:rsidR="00016684" w:rsidRPr="00016684">
        <w:t>GET /api/sessions</w:t>
      </w:r>
      <w:del w:id="2190" w:author="Microsoft Word" w:date="2025-05-03T21:19:00Z" w16du:dateUtc="2025-05-04T00:19:00Z">
        <w:r>
          <w:delText>`.</w:delText>
        </w:r>
      </w:del>
      <w:ins w:id="2191" w:author="Microsoft Word" w:date="2025-05-03T21:19:00Z" w16du:dateUtc="2025-05-04T00:19:00Z">
        <w:r w:rsidR="00B67294" w:rsidRPr="00B67294">
          <w:t>.</w:t>
        </w:r>
      </w:ins>
      <w:ins w:id="2192" w:author="Microsoft Word" w:date="2025-05-04T11:03:00Z" w16du:dateUtc="2025-05-04T14:03:00Z">
        <w:r w:rsidR="00016684" w:rsidRPr="00016684">
          <w:t>.</w:t>
        </w:r>
      </w:ins>
    </w:p>
    <w:p w14:paraId="4B84621D" w14:textId="09CFCAD7" w:rsidR="00016684" w:rsidRPr="00016684" w:rsidRDefault="002E1387" w:rsidP="00016684">
      <w:pPr>
        <w:numPr>
          <w:ilvl w:val="0"/>
          <w:numId w:val="32"/>
        </w:numPr>
      </w:pPr>
      <w:del w:id="2193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Papéis/Permissões</w:t>
      </w:r>
      <w:del w:id="2194" w:author="Microsoft Word" w:date="2025-05-03T21:19:00Z" w16du:dateUtc="2025-05-04T00:19:00Z">
        <w:r>
          <w:delText>**:</w:delText>
        </w:r>
      </w:del>
      <w:ins w:id="2195" w:author="Microsoft Word" w:date="2025-05-03T21:19:00Z" w16du:dateUtc="2025-05-04T00:19:00Z">
        <w:r w:rsidR="00B67294" w:rsidRPr="00B67294">
          <w:t xml:space="preserve">: </w:t>
        </w:r>
      </w:ins>
      <w:ins w:id="2196" w:author="Microsoft Word" w:date="2025-05-04T11:03:00Z" w16du:dateUtc="2025-05-04T14:03:00Z">
        <w:r w:rsidR="00016684" w:rsidRPr="00016684">
          <w:t xml:space="preserve">: </w:t>
        </w:r>
      </w:ins>
    </w:p>
    <w:p w14:paraId="30B4CE66" w14:textId="03A55155" w:rsidR="00016684" w:rsidRPr="00016684" w:rsidRDefault="002E1387" w:rsidP="00016684">
      <w:pPr>
        <w:numPr>
          <w:ilvl w:val="1"/>
          <w:numId w:val="32"/>
        </w:numPr>
      </w:pPr>
      <w:del w:id="2197" w:author="Microsoft Word" w:date="2025-05-04T11:03:00Z" w16du:dateUtc="2025-05-04T14:03:00Z">
        <w:r>
          <w:delText xml:space="preserve">  - </w:delText>
        </w:r>
      </w:del>
      <w:r w:rsidR="00016684" w:rsidRPr="00016684">
        <w:t>Adicionar controle de acesso granular (ex.: ocultar links para Auxiliares).</w:t>
      </w:r>
    </w:p>
    <w:p w14:paraId="235EED0F" w14:textId="782DD855" w:rsidR="00016684" w:rsidRPr="00016684" w:rsidRDefault="002E1387" w:rsidP="00016684">
      <w:pPr>
        <w:numPr>
          <w:ilvl w:val="0"/>
          <w:numId w:val="32"/>
        </w:numPr>
      </w:pPr>
      <w:del w:id="2198" w:author="Microsoft Word" w:date="2025-05-04T11:03:00Z" w16du:dateUtc="2025-05-04T14:03:00Z">
        <w:r>
          <w:delText>- **</w:delText>
        </w:r>
      </w:del>
      <w:r w:rsidR="00016684" w:rsidRPr="00016684">
        <w:rPr>
          <w:b/>
          <w:bCs/>
        </w:rPr>
        <w:t>Funcionalidades Futuras</w:t>
      </w:r>
      <w:del w:id="2199" w:author="Microsoft Word" w:date="2025-05-03T21:19:00Z" w16du:dateUtc="2025-05-04T00:19:00Z">
        <w:r>
          <w:delText>**:</w:delText>
        </w:r>
      </w:del>
      <w:ins w:id="2200" w:author="Microsoft Word" w:date="2025-05-03T21:19:00Z" w16du:dateUtc="2025-05-04T00:19:00Z">
        <w:r w:rsidR="00B67294" w:rsidRPr="00B67294">
          <w:t xml:space="preserve">: </w:t>
        </w:r>
      </w:ins>
      <w:ins w:id="2201" w:author="Microsoft Word" w:date="2025-05-04T11:03:00Z" w16du:dateUtc="2025-05-04T14:03:00Z">
        <w:r w:rsidR="00016684" w:rsidRPr="00016684">
          <w:t xml:space="preserve">: </w:t>
        </w:r>
      </w:ins>
    </w:p>
    <w:p w14:paraId="0BB90F4D" w14:textId="11D12666" w:rsidR="00016684" w:rsidRPr="00016684" w:rsidRDefault="002E1387" w:rsidP="00016684">
      <w:pPr>
        <w:numPr>
          <w:ilvl w:val="1"/>
          <w:numId w:val="32"/>
        </w:numPr>
      </w:pPr>
      <w:del w:id="2202" w:author="Microsoft Word" w:date="2025-05-04T11:03:00Z" w16du:dateUtc="2025-05-04T14:03:00Z">
        <w:r>
          <w:delText xml:space="preserve">  - </w:delText>
        </w:r>
      </w:del>
      <w:r w:rsidR="00016684" w:rsidRPr="00016684">
        <w:t>Upload/visualização de documentos.</w:t>
      </w:r>
    </w:p>
    <w:p w14:paraId="558CAEF3" w14:textId="1FBAD1BA" w:rsidR="00016684" w:rsidRPr="00016684" w:rsidRDefault="002E1387" w:rsidP="00016684">
      <w:pPr>
        <w:numPr>
          <w:ilvl w:val="1"/>
          <w:numId w:val="32"/>
        </w:numPr>
      </w:pPr>
      <w:del w:id="2203" w:author="Microsoft Word" w:date="2025-05-04T11:03:00Z" w16du:dateUtc="2025-05-04T14:03:00Z">
        <w:r>
          <w:delText xml:space="preserve">  - </w:delText>
        </w:r>
      </w:del>
      <w:r w:rsidR="00016684" w:rsidRPr="00016684">
        <w:t>OCR para extração de texto.</w:t>
      </w:r>
    </w:p>
    <w:p w14:paraId="1120800A" w14:textId="5D0C88A9" w:rsidR="00016684" w:rsidRPr="00016684" w:rsidRDefault="002E1387" w:rsidP="00016684">
      <w:pPr>
        <w:numPr>
          <w:ilvl w:val="1"/>
          <w:numId w:val="32"/>
        </w:numPr>
      </w:pPr>
      <w:del w:id="2204" w:author="Microsoft Word" w:date="2025-05-04T11:03:00Z" w16du:dateUtc="2025-05-04T14:03:00Z">
        <w:r>
          <w:delText xml:space="preserve">  - </w:delText>
        </w:r>
      </w:del>
      <w:r w:rsidR="00016684" w:rsidRPr="00016684">
        <w:t>Editor de peças jurídicas.</w:t>
      </w:r>
    </w:p>
    <w:p w14:paraId="26DCB85B" w14:textId="44E3AF29" w:rsidR="00016684" w:rsidRPr="00016684" w:rsidRDefault="002E1387" w:rsidP="00016684">
      <w:pPr>
        <w:numPr>
          <w:ilvl w:val="1"/>
          <w:numId w:val="32"/>
        </w:numPr>
      </w:pPr>
      <w:del w:id="2205" w:author="Microsoft Word" w:date="2025-05-04T11:03:00Z" w16du:dateUtc="2025-05-04T14:03:00Z">
        <w:r>
          <w:delText xml:space="preserve">  - </w:delText>
        </w:r>
      </w:del>
      <w:r w:rsidR="00016684" w:rsidRPr="00016684">
        <w:t>Gestão de prazos/tarefas.</w:t>
      </w:r>
    </w:p>
    <w:p w14:paraId="7C9941CA" w14:textId="6DC383B8" w:rsidR="00016684" w:rsidRPr="00016684" w:rsidRDefault="002E1387" w:rsidP="00016684">
      <w:pPr>
        <w:numPr>
          <w:ilvl w:val="1"/>
          <w:numId w:val="32"/>
        </w:numPr>
      </w:pPr>
      <w:del w:id="2206" w:author="Microsoft Word" w:date="2025-05-04T11:03:00Z" w16du:dateUtc="2025-05-04T14:03:00Z">
        <w:r>
          <w:delText xml:space="preserve">  - </w:delText>
        </w:r>
      </w:del>
      <w:r w:rsidR="00016684" w:rsidRPr="00016684">
        <w:t>Transcrição de áudios.</w:t>
      </w:r>
    </w:p>
    <w:p w14:paraId="22F83F33" w14:textId="77777777" w:rsidR="002E1387" w:rsidRDefault="002E1387" w:rsidP="002E1387">
      <w:pPr>
        <w:rPr>
          <w:del w:id="2207" w:author="Microsoft Word" w:date="2025-05-04T11:03:00Z" w16du:dateUtc="2025-05-04T14:03:00Z"/>
        </w:rPr>
      </w:pPr>
      <w:del w:id="2208" w:author="Microsoft Word" w:date="2025-05-04T11:03:00Z" w16du:dateUtc="2025-05-04T14:03:00Z">
        <w:r>
          <w:delText>---</w:delText>
        </w:r>
      </w:del>
    </w:p>
    <w:p w14:paraId="62D83BF6" w14:textId="77777777" w:rsidR="00016684" w:rsidRPr="00016684" w:rsidRDefault="002E1387" w:rsidP="00016684">
      <w:pPr>
        <w:rPr>
          <w:ins w:id="2209" w:author="Microsoft Word" w:date="2025-05-04T11:03:00Z" w16du:dateUtc="2025-05-04T14:03:00Z"/>
        </w:rPr>
      </w:pPr>
      <w:del w:id="2210" w:author="Microsoft Word" w:date="2025-05-03T21:19:00Z" w16du:dateUtc="2025-05-04T00:19:00Z">
        <w:r>
          <w:delText>### **</w:delText>
        </w:r>
      </w:del>
      <w:ins w:id="2211" w:author="Microsoft Word" w:date="2025-05-03T21:19:00Z" w16du:dateUtc="2025-05-04T00:19:00Z">
        <w:r w:rsidR="00767E17">
          <w:pict w14:anchorId="591B43CE">
            <v:rect id="_x0000_i1031" style="width:0;height:1.5pt" o:hralign="center" o:hrstd="t" o:hr="t" fillcolor="#a0a0a0" stroked="f"/>
          </w:pict>
        </w:r>
      </w:ins>
      <w:r w:rsidR="00767E17">
        <w:pict w14:anchorId="3A61F15B">
          <v:rect id="_x0000_i1027" style="width:0;height:1.5pt" o:hralign="center" o:hrstd="t" o:hr="t" fillcolor="#a0a0a0" stroked="f"/>
        </w:pict>
      </w:r>
    </w:p>
    <w:p w14:paraId="1E7DCE35" w14:textId="00A12328" w:rsidR="00016684" w:rsidRPr="00016684" w:rsidRDefault="00016684" w:rsidP="00016684">
      <w:pPr>
        <w:rPr>
          <w:ins w:id="2212" w:author="Microsoft Word" w:date="2025-05-03T21:19:00Z" w16du:dateUtc="2025-05-04T00:19:00Z"/>
          <w:b/>
          <w:bCs/>
        </w:rPr>
      </w:pPr>
      <w:ins w:id="2213" w:author="Microsoft Word" w:date="2025-05-04T11:03:00Z" w16du:dateUtc="2025-05-04T14:03:00Z">
        <w:r w:rsidRPr="00016684">
          <w:rPr>
            <w:b/>
            <w:bCs/>
          </w:rPr>
          <w:t>4. Planejamento para Continuação (04/05/2025)</w:t>
        </w:r>
      </w:ins>
    </w:p>
    <w:p w14:paraId="5B5C896A" w14:textId="38368AED" w:rsidR="00B67294" w:rsidRDefault="00B67294" w:rsidP="00B67294">
      <w:pPr>
        <w:rPr>
          <w:rPrChange w:id="2214" w:author="Microsoft Word" w:date="2025-05-03T21:19:00Z" w16du:dateUtc="2025-05-04T00:19:00Z">
            <w:rPr>
              <w:b/>
              <w:bCs/>
            </w:rPr>
          </w:rPrChange>
        </w:rPr>
      </w:pPr>
      <w:r>
        <w:rPr>
          <w:rPrChange w:id="2215" w:author="Microsoft Word" w:date="2025-05-03T21:19:00Z" w16du:dateUtc="2025-05-04T00:19:00Z">
            <w:rPr>
              <w:b/>
              <w:bCs/>
            </w:rPr>
          </w:rPrChange>
        </w:rPr>
        <w:lastRenderedPageBreak/>
        <w:t>4. Planejamento para Continuação (04/05/2025</w:t>
      </w:r>
      <w:del w:id="2216" w:author="Microsoft Word" w:date="2025-05-03T21:19:00Z" w16du:dateUtc="2025-05-04T00:19:00Z">
        <w:r w:rsidR="002E1387">
          <w:delText>)**</w:delText>
        </w:r>
      </w:del>
      <w:ins w:id="2217" w:author="Microsoft Word" w:date="2025-05-03T21:19:00Z" w16du:dateUtc="2025-05-04T00:19:00Z">
        <w:r w:rsidRPr="00B67294">
          <w:rPr>
            <w:b/>
            <w:bCs/>
          </w:rPr>
          <w:t>)</w:t>
        </w:r>
      </w:ins>
    </w:p>
    <w:p w14:paraId="08109043" w14:textId="77777777" w:rsidR="00016684" w:rsidRPr="00016684" w:rsidRDefault="00016684" w:rsidP="00016684">
      <w:r w:rsidRPr="00016684">
        <w:t>Para continuar amanhã, sugiro focar nas seguintes prioridades:</w:t>
      </w:r>
    </w:p>
    <w:p w14:paraId="7E7B0B44" w14:textId="40CE6C01" w:rsidR="00016684" w:rsidRPr="00016684" w:rsidRDefault="002E1387" w:rsidP="00016684">
      <w:pPr>
        <w:numPr>
          <w:ilvl w:val="0"/>
          <w:numId w:val="33"/>
        </w:numPr>
      </w:pPr>
      <w:del w:id="2218" w:author="Microsoft Word" w:date="2025-05-04T11:03:00Z" w16du:dateUtc="2025-05-04T14:03:00Z">
        <w:r>
          <w:delText>1. **</w:delText>
        </w:r>
      </w:del>
      <w:r w:rsidR="00016684" w:rsidRPr="00016684">
        <w:rPr>
          <w:b/>
          <w:bCs/>
        </w:rPr>
        <w:t>Teste Completo do Fluxo</w:t>
      </w:r>
      <w:del w:id="2219" w:author="Microsoft Word" w:date="2025-05-03T21:19:00Z" w16du:dateUtc="2025-05-04T00:19:00Z">
        <w:r>
          <w:delText>**:</w:delText>
        </w:r>
      </w:del>
      <w:ins w:id="2220" w:author="Microsoft Word" w:date="2025-05-03T21:19:00Z" w16du:dateUtc="2025-05-04T00:19:00Z">
        <w:r w:rsidR="00B67294" w:rsidRPr="00B67294">
          <w:t xml:space="preserve">: </w:t>
        </w:r>
      </w:ins>
      <w:ins w:id="2221" w:author="Microsoft Word" w:date="2025-05-04T11:03:00Z" w16du:dateUtc="2025-05-04T14:03:00Z">
        <w:r w:rsidR="00016684" w:rsidRPr="00016684">
          <w:t xml:space="preserve">: </w:t>
        </w:r>
      </w:ins>
    </w:p>
    <w:p w14:paraId="516C20FE" w14:textId="4A123E3A" w:rsidR="00016684" w:rsidRPr="00016684" w:rsidRDefault="002E1387" w:rsidP="00016684">
      <w:pPr>
        <w:numPr>
          <w:ilvl w:val="1"/>
          <w:numId w:val="33"/>
        </w:numPr>
      </w:pPr>
      <w:del w:id="2222" w:author="Microsoft Word" w:date="2025-05-04T11:03:00Z" w16du:dateUtc="2025-05-04T14:03:00Z">
        <w:r>
          <w:delText xml:space="preserve">   - </w:delText>
        </w:r>
      </w:del>
      <w:r w:rsidR="00016684" w:rsidRPr="00016684">
        <w:t>Execute o fluxo "Login -&gt; Index -&gt; Clients -&gt; Iniciar Análise -&gt; Chat -&gt; Recarregar Chat".</w:t>
      </w:r>
    </w:p>
    <w:p w14:paraId="3C3AA2B1" w14:textId="38EA1089" w:rsidR="00016684" w:rsidRPr="00016684" w:rsidRDefault="002E1387" w:rsidP="00016684">
      <w:pPr>
        <w:numPr>
          <w:ilvl w:val="1"/>
          <w:numId w:val="33"/>
        </w:numPr>
      </w:pPr>
      <w:del w:id="2223" w:author="Microsoft Word" w:date="2025-05-04T11:03:00Z" w16du:dateUtc="2025-05-04T14:03:00Z">
        <w:r>
          <w:delText xml:space="preserve">   - </w:delText>
        </w:r>
      </w:del>
      <w:r w:rsidR="00016684" w:rsidRPr="00016684">
        <w:t>Verifique:</w:t>
      </w:r>
      <w:ins w:id="2224" w:author="Microsoft Word" w:date="2025-05-03T21:19:00Z" w16du:dateUtc="2025-05-04T00:19:00Z">
        <w:r w:rsidR="00016684" w:rsidRPr="00016684">
          <w:t xml:space="preserve"> </w:t>
        </w:r>
      </w:ins>
    </w:p>
    <w:p w14:paraId="308021CA" w14:textId="06892CF8" w:rsidR="00016684" w:rsidRPr="00016684" w:rsidRDefault="002E1387" w:rsidP="00016684">
      <w:pPr>
        <w:numPr>
          <w:ilvl w:val="2"/>
          <w:numId w:val="33"/>
        </w:numPr>
      </w:pPr>
      <w:del w:id="2225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Exibição do histórico completo em </w:t>
      </w:r>
      <w:del w:id="2226" w:author="Microsoft Word" w:date="2025-05-03T21:19:00Z" w16du:dateUtc="2025-05-04T00:19:00Z">
        <w:r>
          <w:delText>`#</w:delText>
        </w:r>
      </w:del>
      <w:ins w:id="2227" w:author="Microsoft Word" w:date="2025-05-03T21:19:00Z" w16du:dateUtc="2025-05-04T00:19:00Z">
        <w:r w:rsidR="00B67294" w:rsidRPr="00B67294">
          <w:t>#</w:t>
        </w:r>
      </w:ins>
      <w:ins w:id="2228" w:author="Microsoft Word" w:date="2025-05-04T11:03:00Z" w16du:dateUtc="2025-05-04T14:03:00Z">
        <w:r w:rsidR="00016684" w:rsidRPr="00016684">
          <w:t>#</w:t>
        </w:r>
      </w:ins>
      <w:r w:rsidR="00016684" w:rsidRPr="00016684">
        <w:t>logsIndividuais</w:t>
      </w:r>
      <w:del w:id="2229" w:author="Microsoft Word" w:date="2025-05-04T11:03:00Z" w16du:dateUtc="2025-05-04T14:03:00Z">
        <w:r>
          <w:delText>`</w:delText>
        </w:r>
      </w:del>
      <w:r w:rsidR="00016684" w:rsidRPr="00016684">
        <w:t xml:space="preserve"> após recarregamento.</w:t>
      </w:r>
    </w:p>
    <w:p w14:paraId="3E9D12C8" w14:textId="578EC75C" w:rsidR="00016684" w:rsidRPr="00016684" w:rsidRDefault="002E1387" w:rsidP="00016684">
      <w:pPr>
        <w:numPr>
          <w:ilvl w:val="2"/>
          <w:numId w:val="33"/>
        </w:numPr>
      </w:pPr>
      <w:del w:id="2230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Registro correto de </w:t>
      </w:r>
      <w:del w:id="2231" w:author="Microsoft Word" w:date="2025-05-04T11:03:00Z" w16du:dateUtc="2025-05-04T14:03:00Z">
        <w:r>
          <w:delText>`</w:delText>
        </w:r>
      </w:del>
      <w:r w:rsidR="00016684" w:rsidRPr="00016684">
        <w:t>client_id</w:t>
      </w:r>
      <w:del w:id="2232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2233" w:author="Microsoft Word" w:date="2025-05-04T11:03:00Z" w16du:dateUtc="2025-05-04T14:03:00Z">
        <w:r>
          <w:delText>`</w:delText>
        </w:r>
      </w:del>
      <w:r w:rsidR="00016684" w:rsidRPr="00016684">
        <w:t>attendance_id</w:t>
      </w:r>
      <w:del w:id="2234" w:author="Microsoft Word" w:date="2025-05-04T11:03:00Z" w16du:dateUtc="2025-05-04T14:03:00Z">
        <w:r>
          <w:delText>`</w:delText>
        </w:r>
      </w:del>
      <w:r w:rsidR="00016684" w:rsidRPr="00016684">
        <w:t xml:space="preserve"> em </w:t>
      </w:r>
      <w:del w:id="2235" w:author="Microsoft Word" w:date="2025-05-04T11:03:00Z" w16du:dateUtc="2025-05-04T14:03:00Z">
        <w:r>
          <w:delText>`</w:delText>
        </w:r>
      </w:del>
      <w:r w:rsidR="00016684" w:rsidRPr="00016684">
        <w:t>sessions</w:t>
      </w:r>
      <w:del w:id="2236" w:author="Microsoft Word" w:date="2025-05-03T21:19:00Z" w16du:dateUtc="2025-05-04T00:19:00Z">
        <w:r>
          <w:delText>`.</w:delText>
        </w:r>
      </w:del>
      <w:ins w:id="2237" w:author="Microsoft Word" w:date="2025-05-03T21:19:00Z" w16du:dateUtc="2025-05-04T00:19:00Z">
        <w:r w:rsidR="00B67294" w:rsidRPr="00B67294">
          <w:t>.</w:t>
        </w:r>
      </w:ins>
      <w:ins w:id="2238" w:author="Microsoft Word" w:date="2025-05-04T11:03:00Z" w16du:dateUtc="2025-05-04T14:03:00Z">
        <w:r w:rsidR="00016684" w:rsidRPr="00016684">
          <w:t>.</w:t>
        </w:r>
      </w:ins>
    </w:p>
    <w:p w14:paraId="2AE658AD" w14:textId="1B830724" w:rsidR="00016684" w:rsidRPr="00016684" w:rsidRDefault="002E1387" w:rsidP="00016684">
      <w:pPr>
        <w:numPr>
          <w:ilvl w:val="2"/>
          <w:numId w:val="33"/>
        </w:numPr>
      </w:pPr>
      <w:del w:id="2239" w:author="Microsoft Word" w:date="2025-05-04T11:03:00Z" w16du:dateUtc="2025-05-04T14:03:00Z">
        <w:r>
          <w:delText xml:space="preserve">     - </w:delText>
        </w:r>
      </w:del>
      <w:r w:rsidR="00016684" w:rsidRPr="00016684">
        <w:t>Funcionalidade do botão "Limpar Logs" e criação de múltiplas sessões.</w:t>
      </w:r>
    </w:p>
    <w:p w14:paraId="61E4AC67" w14:textId="0CB5A714" w:rsidR="00016684" w:rsidRPr="00016684" w:rsidRDefault="002E1387" w:rsidP="00016684">
      <w:pPr>
        <w:numPr>
          <w:ilvl w:val="1"/>
          <w:numId w:val="33"/>
        </w:numPr>
      </w:pPr>
      <w:del w:id="2240" w:author="Microsoft Word" w:date="2025-05-04T11:03:00Z" w16du:dateUtc="2025-05-04T14:03:00Z">
        <w:r>
          <w:delText xml:space="preserve">   - </w:delText>
        </w:r>
      </w:del>
      <w:r w:rsidR="00016684" w:rsidRPr="00016684">
        <w:t>Compartilhe logs do frontend e backend.</w:t>
      </w:r>
    </w:p>
    <w:p w14:paraId="1CB6D72B" w14:textId="2FD76A2E" w:rsidR="00016684" w:rsidRPr="00016684" w:rsidRDefault="002E1387" w:rsidP="00016684">
      <w:pPr>
        <w:numPr>
          <w:ilvl w:val="0"/>
          <w:numId w:val="33"/>
        </w:numPr>
      </w:pPr>
      <w:del w:id="2241" w:author="Microsoft Word" w:date="2025-05-04T11:03:00Z" w16du:dateUtc="2025-05-04T14:03:00Z">
        <w:r>
          <w:delText>2. **</w:delText>
        </w:r>
      </w:del>
      <w:r w:rsidR="00016684" w:rsidRPr="00016684">
        <w:rPr>
          <w:b/>
          <w:bCs/>
        </w:rPr>
        <w:t>Melhoria do Dashboard</w:t>
      </w:r>
      <w:del w:id="2242" w:author="Microsoft Word" w:date="2025-05-03T21:19:00Z" w16du:dateUtc="2025-05-04T00:19:00Z">
        <w:r>
          <w:delText>**:</w:delText>
        </w:r>
      </w:del>
      <w:ins w:id="2243" w:author="Microsoft Word" w:date="2025-05-03T21:19:00Z" w16du:dateUtc="2025-05-04T00:19:00Z">
        <w:r w:rsidR="00B67294" w:rsidRPr="00B67294">
          <w:t xml:space="preserve">: </w:t>
        </w:r>
      </w:ins>
      <w:ins w:id="2244" w:author="Microsoft Word" w:date="2025-05-04T11:03:00Z" w16du:dateUtc="2025-05-04T14:03:00Z">
        <w:r w:rsidR="00016684" w:rsidRPr="00016684">
          <w:t xml:space="preserve">: </w:t>
        </w:r>
      </w:ins>
    </w:p>
    <w:p w14:paraId="2D6947BE" w14:textId="76113E39" w:rsidR="00016684" w:rsidRPr="00016684" w:rsidRDefault="002E1387" w:rsidP="00016684">
      <w:pPr>
        <w:numPr>
          <w:ilvl w:val="1"/>
          <w:numId w:val="33"/>
        </w:numPr>
      </w:pPr>
      <w:del w:id="2245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Envie </w:t>
      </w:r>
      <w:del w:id="2246" w:author="Microsoft Word" w:date="2025-05-04T11:03:00Z" w16du:dateUtc="2025-05-04T14:03:00Z">
        <w:r>
          <w:delText>`</w:delText>
        </w:r>
      </w:del>
      <w:r w:rsidR="00016684" w:rsidRPr="00016684">
        <w:t>index.html</w:t>
      </w:r>
      <w:del w:id="2247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2248" w:author="Microsoft Word" w:date="2025-05-04T11:03:00Z" w16du:dateUtc="2025-05-04T14:03:00Z">
        <w:r>
          <w:delText>`</w:delText>
        </w:r>
      </w:del>
      <w:r w:rsidR="00016684" w:rsidRPr="00016684">
        <w:t>index-page.js</w:t>
      </w:r>
      <w:del w:id="2249" w:author="Microsoft Word" w:date="2025-05-04T11:03:00Z" w16du:dateUtc="2025-05-04T14:03:00Z">
        <w:r>
          <w:delText>`</w:delText>
        </w:r>
      </w:del>
      <w:r w:rsidR="00016684" w:rsidRPr="00016684">
        <w:t xml:space="preserve"> para análise.</w:t>
      </w:r>
    </w:p>
    <w:p w14:paraId="3AF20390" w14:textId="0E8D16E8" w:rsidR="00016684" w:rsidRPr="00016684" w:rsidRDefault="002E1387" w:rsidP="00016684">
      <w:pPr>
        <w:numPr>
          <w:ilvl w:val="1"/>
          <w:numId w:val="33"/>
        </w:numPr>
      </w:pPr>
      <w:del w:id="2250" w:author="Microsoft Word" w:date="2025-05-04T11:03:00Z" w16du:dateUtc="2025-05-04T14:03:00Z">
        <w:r>
          <w:delText xml:space="preserve">   - </w:delText>
        </w:r>
      </w:del>
      <w:r w:rsidR="00016684" w:rsidRPr="00016684">
        <w:t>Proponho adicionar:</w:t>
      </w:r>
      <w:ins w:id="2251" w:author="Microsoft Word" w:date="2025-05-03T21:19:00Z" w16du:dateUtc="2025-05-04T00:19:00Z">
        <w:r w:rsidR="00016684" w:rsidRPr="00016684">
          <w:t xml:space="preserve"> </w:t>
        </w:r>
      </w:ins>
    </w:p>
    <w:p w14:paraId="717F8659" w14:textId="55B4820B" w:rsidR="00016684" w:rsidRPr="00016684" w:rsidRDefault="002E1387" w:rsidP="00016684">
      <w:pPr>
        <w:numPr>
          <w:ilvl w:val="2"/>
          <w:numId w:val="33"/>
        </w:numPr>
      </w:pPr>
      <w:del w:id="2252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Lista de clientes recentes </w:t>
      </w:r>
      <w:del w:id="2253" w:author="Microsoft Word" w:date="2025-05-03T21:19:00Z" w16du:dateUtc="2025-05-04T00:19:00Z">
        <w:r>
          <w:delText>(`</w:delText>
        </w:r>
      </w:del>
      <w:ins w:id="2254" w:author="Microsoft Word" w:date="2025-05-03T21:19:00Z" w16du:dateUtc="2025-05-04T00:19:00Z">
        <w:r w:rsidR="00B67294" w:rsidRPr="00B67294">
          <w:t>(</w:t>
        </w:r>
      </w:ins>
      <w:ins w:id="2255" w:author="Microsoft Word" w:date="2025-05-04T11:03:00Z" w16du:dateUtc="2025-05-04T14:03:00Z">
        <w:r w:rsidR="00016684" w:rsidRPr="00016684">
          <w:t>(</w:t>
        </w:r>
      </w:ins>
      <w:r w:rsidR="00016684" w:rsidRPr="00016684">
        <w:t>GET /api/clients</w:t>
      </w:r>
      <w:del w:id="2256" w:author="Microsoft Word" w:date="2025-05-03T21:19:00Z" w16du:dateUtc="2025-05-04T00:19:00Z">
        <w:r>
          <w:delText>`).</w:delText>
        </w:r>
      </w:del>
      <w:ins w:id="2257" w:author="Microsoft Word" w:date="2025-05-03T21:19:00Z" w16du:dateUtc="2025-05-04T00:19:00Z">
        <w:r w:rsidR="00B67294" w:rsidRPr="00B67294">
          <w:t>).</w:t>
        </w:r>
      </w:ins>
      <w:ins w:id="2258" w:author="Microsoft Word" w:date="2025-05-04T11:03:00Z" w16du:dateUtc="2025-05-04T14:03:00Z">
        <w:r w:rsidR="00016684" w:rsidRPr="00016684">
          <w:t>).</w:t>
        </w:r>
      </w:ins>
    </w:p>
    <w:p w14:paraId="4451F8C5" w14:textId="08EDCFF1" w:rsidR="00016684" w:rsidRPr="00016684" w:rsidRDefault="002E1387" w:rsidP="00016684">
      <w:pPr>
        <w:numPr>
          <w:ilvl w:val="2"/>
          <w:numId w:val="33"/>
        </w:numPr>
      </w:pPr>
      <w:del w:id="2259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Lista de assistentes </w:t>
      </w:r>
      <w:del w:id="2260" w:author="Microsoft Word" w:date="2025-05-03T21:19:00Z" w16du:dateUtc="2025-05-04T00:19:00Z">
        <w:r>
          <w:delText>(`</w:delText>
        </w:r>
      </w:del>
      <w:ins w:id="2261" w:author="Microsoft Word" w:date="2025-05-03T21:19:00Z" w16du:dateUtc="2025-05-04T00:19:00Z">
        <w:r w:rsidR="00B67294" w:rsidRPr="00B67294">
          <w:t>(</w:t>
        </w:r>
      </w:ins>
      <w:ins w:id="2262" w:author="Microsoft Word" w:date="2025-05-04T11:03:00Z" w16du:dateUtc="2025-05-04T14:03:00Z">
        <w:r w:rsidR="00016684" w:rsidRPr="00016684">
          <w:t>(</w:t>
        </w:r>
      </w:ins>
      <w:r w:rsidR="00016684" w:rsidRPr="00016684">
        <w:t>GET /api/assistants</w:t>
      </w:r>
      <w:del w:id="2263" w:author="Microsoft Word" w:date="2025-05-03T21:19:00Z" w16du:dateUtc="2025-05-04T00:19:00Z">
        <w:r>
          <w:delText>`).</w:delText>
        </w:r>
      </w:del>
      <w:ins w:id="2264" w:author="Microsoft Word" w:date="2025-05-03T21:19:00Z" w16du:dateUtc="2025-05-04T00:19:00Z">
        <w:r w:rsidR="00B67294" w:rsidRPr="00B67294">
          <w:t>).</w:t>
        </w:r>
      </w:ins>
      <w:ins w:id="2265" w:author="Microsoft Word" w:date="2025-05-04T11:03:00Z" w16du:dateUtc="2025-05-04T14:03:00Z">
        <w:r w:rsidR="00016684" w:rsidRPr="00016684">
          <w:t>).</w:t>
        </w:r>
      </w:ins>
    </w:p>
    <w:p w14:paraId="17C181E6" w14:textId="264F1244" w:rsidR="00016684" w:rsidRPr="00016684" w:rsidRDefault="002E1387" w:rsidP="00016684">
      <w:pPr>
        <w:numPr>
          <w:ilvl w:val="2"/>
          <w:numId w:val="33"/>
        </w:numPr>
      </w:pPr>
      <w:del w:id="2266" w:author="Microsoft Word" w:date="2025-05-04T11:03:00Z" w16du:dateUtc="2025-05-04T14:03:00Z">
        <w:r>
          <w:delText xml:space="preserve">     - </w:delText>
        </w:r>
      </w:del>
      <w:r w:rsidR="00016684" w:rsidRPr="00016684">
        <w:t xml:space="preserve">Notificações (ex.: casos pendentes, via futuro </w:t>
      </w:r>
      <w:del w:id="2267" w:author="Microsoft Word" w:date="2025-05-03T21:19:00Z" w16du:dateUtc="2025-05-04T00:19:00Z">
        <w:r>
          <w:delText>`/</w:delText>
        </w:r>
      </w:del>
      <w:ins w:id="2268" w:author="Microsoft Word" w:date="2025-05-03T21:19:00Z" w16du:dateUtc="2025-05-04T00:19:00Z">
        <w:r w:rsidR="00B67294" w:rsidRPr="00B67294">
          <w:t>/</w:t>
        </w:r>
      </w:ins>
      <w:ins w:id="2269" w:author="Microsoft Word" w:date="2025-05-04T11:03:00Z" w16du:dateUtc="2025-05-04T14:03:00Z">
        <w:r w:rsidR="00016684" w:rsidRPr="00016684">
          <w:t>/</w:t>
        </w:r>
      </w:ins>
      <w:r w:rsidR="00016684" w:rsidRPr="00016684">
        <w:t>api/notifications</w:t>
      </w:r>
      <w:del w:id="2270" w:author="Microsoft Word" w:date="2025-05-03T21:19:00Z" w16du:dateUtc="2025-05-04T00:19:00Z">
        <w:r>
          <w:delText>`).</w:delText>
        </w:r>
      </w:del>
      <w:ins w:id="2271" w:author="Microsoft Word" w:date="2025-05-03T21:19:00Z" w16du:dateUtc="2025-05-04T00:19:00Z">
        <w:r w:rsidR="00B67294" w:rsidRPr="00B67294">
          <w:t>).</w:t>
        </w:r>
      </w:ins>
      <w:ins w:id="2272" w:author="Microsoft Word" w:date="2025-05-04T11:03:00Z" w16du:dateUtc="2025-05-04T14:03:00Z">
        <w:r w:rsidR="00016684" w:rsidRPr="00016684">
          <w:t>).</w:t>
        </w:r>
      </w:ins>
    </w:p>
    <w:p w14:paraId="75A11058" w14:textId="427C79A5" w:rsidR="00016684" w:rsidRPr="00016684" w:rsidRDefault="002E1387" w:rsidP="00016684">
      <w:pPr>
        <w:numPr>
          <w:ilvl w:val="1"/>
          <w:numId w:val="33"/>
        </w:numPr>
      </w:pPr>
      <w:del w:id="2273" w:author="Microsoft Word" w:date="2025-05-04T11:03:00Z" w16du:dateUtc="2025-05-04T14:03:00Z">
        <w:r>
          <w:delText xml:space="preserve">   - </w:delText>
        </w:r>
      </w:del>
      <w:r w:rsidR="00016684" w:rsidRPr="00016684">
        <w:t>Escolha entre manter HTML/JS puro ou migrar para React com Tailwind CSS.</w:t>
      </w:r>
    </w:p>
    <w:p w14:paraId="3EFCFE39" w14:textId="3C537899" w:rsidR="00016684" w:rsidRPr="00016684" w:rsidRDefault="002E1387" w:rsidP="00016684">
      <w:pPr>
        <w:numPr>
          <w:ilvl w:val="0"/>
          <w:numId w:val="33"/>
        </w:numPr>
      </w:pPr>
      <w:del w:id="2274" w:author="Microsoft Word" w:date="2025-05-04T11:03:00Z" w16du:dateUtc="2025-05-04T14:03:00Z">
        <w:r>
          <w:delText>3. **</w:delText>
        </w:r>
      </w:del>
      <w:r w:rsidR="00016684" w:rsidRPr="00016684">
        <w:rPr>
          <w:b/>
          <w:bCs/>
        </w:rPr>
        <w:t>Gerenciamento de Múltiplas Sessões</w:t>
      </w:r>
      <w:del w:id="2275" w:author="Microsoft Word" w:date="2025-05-03T21:19:00Z" w16du:dateUtc="2025-05-04T00:19:00Z">
        <w:r>
          <w:delText>**:</w:delText>
        </w:r>
      </w:del>
      <w:ins w:id="2276" w:author="Microsoft Word" w:date="2025-05-03T21:19:00Z" w16du:dateUtc="2025-05-04T00:19:00Z">
        <w:r w:rsidR="00B67294" w:rsidRPr="00B67294">
          <w:t xml:space="preserve">: </w:t>
        </w:r>
      </w:ins>
      <w:ins w:id="2277" w:author="Microsoft Word" w:date="2025-05-04T11:03:00Z" w16du:dateUtc="2025-05-04T14:03:00Z">
        <w:r w:rsidR="00016684" w:rsidRPr="00016684">
          <w:t xml:space="preserve">: </w:t>
        </w:r>
      </w:ins>
    </w:p>
    <w:p w14:paraId="0AB1AD19" w14:textId="69464E43" w:rsidR="00016684" w:rsidRPr="00016684" w:rsidRDefault="002E1387" w:rsidP="00016684">
      <w:pPr>
        <w:numPr>
          <w:ilvl w:val="1"/>
          <w:numId w:val="33"/>
        </w:numPr>
      </w:pPr>
      <w:del w:id="2278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Criar barra lateral em </w:t>
      </w:r>
      <w:del w:id="2279" w:author="Microsoft Word" w:date="2025-05-04T11:03:00Z" w16du:dateUtc="2025-05-04T14:03:00Z">
        <w:r>
          <w:delText>`</w:delText>
        </w:r>
      </w:del>
      <w:r w:rsidR="00016684" w:rsidRPr="00016684">
        <w:t>index.html</w:t>
      </w:r>
      <w:del w:id="2280" w:author="Microsoft Word" w:date="2025-05-04T11:03:00Z" w16du:dateUtc="2025-05-04T14:03:00Z">
        <w:r>
          <w:delText>`</w:delText>
        </w:r>
      </w:del>
      <w:r w:rsidR="00016684" w:rsidRPr="00016684">
        <w:t xml:space="preserve"> ou </w:t>
      </w:r>
      <w:del w:id="2281" w:author="Microsoft Word" w:date="2025-05-04T11:03:00Z" w16du:dateUtc="2025-05-04T14:03:00Z">
        <w:r>
          <w:delText>`</w:delText>
        </w:r>
      </w:del>
      <w:r w:rsidR="00016684" w:rsidRPr="00016684">
        <w:t>clients.html</w:t>
      </w:r>
      <w:del w:id="2282" w:author="Microsoft Word" w:date="2025-05-04T11:03:00Z" w16du:dateUtc="2025-05-04T14:03:00Z">
        <w:r>
          <w:delText>`</w:delText>
        </w:r>
      </w:del>
      <w:r w:rsidR="00016684" w:rsidRPr="00016684">
        <w:t xml:space="preserve"> para listar sessões.</w:t>
      </w:r>
    </w:p>
    <w:p w14:paraId="5D4A4A22" w14:textId="49354186" w:rsidR="00016684" w:rsidRPr="00016684" w:rsidRDefault="002E1387" w:rsidP="00016684">
      <w:pPr>
        <w:numPr>
          <w:ilvl w:val="1"/>
          <w:numId w:val="33"/>
        </w:numPr>
      </w:pPr>
      <w:del w:id="2283" w:author="Microsoft Word" w:date="2025-05-04T11:03:00Z" w16du:dateUtc="2025-05-04T14:03:00Z">
        <w:r>
          <w:delText xml:space="preserve">   - </w:delText>
        </w:r>
      </w:del>
      <w:r w:rsidR="00016684" w:rsidRPr="00016684">
        <w:t xml:space="preserve">Implementar </w:t>
      </w:r>
      <w:del w:id="2284" w:author="Microsoft Word" w:date="2025-05-04T11:03:00Z" w16du:dateUtc="2025-05-04T14:03:00Z">
        <w:r>
          <w:delText>`</w:delText>
        </w:r>
      </w:del>
      <w:r w:rsidR="00016684" w:rsidRPr="00016684">
        <w:t>GET /api/sessions</w:t>
      </w:r>
      <w:del w:id="2285" w:author="Microsoft Word" w:date="2025-05-04T11:03:00Z" w16du:dateUtc="2025-05-04T14:03:00Z">
        <w:r>
          <w:delText>`</w:delText>
        </w:r>
      </w:del>
      <w:r w:rsidR="00016684" w:rsidRPr="00016684">
        <w:t xml:space="preserve"> no backend.</w:t>
      </w:r>
    </w:p>
    <w:p w14:paraId="060AE115" w14:textId="1B1F7BB6" w:rsidR="00016684" w:rsidRPr="00016684" w:rsidRDefault="002E1387" w:rsidP="00016684">
      <w:pPr>
        <w:numPr>
          <w:ilvl w:val="0"/>
          <w:numId w:val="33"/>
        </w:numPr>
      </w:pPr>
      <w:del w:id="2286" w:author="Microsoft Word" w:date="2025-05-04T11:03:00Z" w16du:dateUtc="2025-05-04T14:03:00Z">
        <w:r>
          <w:delText>4. **</w:delText>
        </w:r>
      </w:del>
      <w:r w:rsidR="00016684" w:rsidRPr="00016684">
        <w:rPr>
          <w:b/>
          <w:bCs/>
        </w:rPr>
        <w:t>Sincronização com GitHub</w:t>
      </w:r>
      <w:del w:id="2287" w:author="Microsoft Word" w:date="2025-05-03T21:19:00Z" w16du:dateUtc="2025-05-04T00:19:00Z">
        <w:r>
          <w:delText>**:</w:delText>
        </w:r>
      </w:del>
      <w:ins w:id="2288" w:author="Microsoft Word" w:date="2025-05-03T21:19:00Z" w16du:dateUtc="2025-05-04T00:19:00Z">
        <w:r w:rsidR="00B67294" w:rsidRPr="00B67294">
          <w:t xml:space="preserve">: </w:t>
        </w:r>
      </w:ins>
      <w:ins w:id="2289" w:author="Microsoft Word" w:date="2025-05-04T11:03:00Z" w16du:dateUtc="2025-05-04T14:03:00Z">
        <w:r w:rsidR="00016684" w:rsidRPr="00016684">
          <w:t xml:space="preserve">: </w:t>
        </w:r>
      </w:ins>
    </w:p>
    <w:p w14:paraId="6A69973A" w14:textId="21D9BA47" w:rsidR="00016684" w:rsidRPr="00016684" w:rsidRDefault="002E1387" w:rsidP="00016684">
      <w:pPr>
        <w:numPr>
          <w:ilvl w:val="1"/>
          <w:numId w:val="33"/>
        </w:numPr>
      </w:pPr>
      <w:del w:id="2290" w:author="Microsoft Word" w:date="2025-05-04T11:03:00Z" w16du:dateUtc="2025-05-04T14:03:00Z">
        <w:r>
          <w:delText xml:space="preserve">   - </w:delText>
        </w:r>
      </w:del>
      <w:r w:rsidR="00016684" w:rsidRPr="00016684">
        <w:t>Confirme que o repositório está atualizado com todas as mudanças de hoje.</w:t>
      </w:r>
    </w:p>
    <w:p w14:paraId="27CD76E6" w14:textId="77777777" w:rsidR="002E1387" w:rsidRDefault="002E1387" w:rsidP="002E1387">
      <w:pPr>
        <w:rPr>
          <w:del w:id="2291" w:author="Microsoft Word" w:date="2025-05-04T11:03:00Z" w16du:dateUtc="2025-05-04T14:03:00Z"/>
        </w:rPr>
      </w:pPr>
      <w:del w:id="2292" w:author="Microsoft Word" w:date="2025-05-04T11:03:00Z" w16du:dateUtc="2025-05-04T14:03:00Z">
        <w:r>
          <w:delText>---</w:delText>
        </w:r>
      </w:del>
    </w:p>
    <w:p w14:paraId="6FDB798A" w14:textId="799FDFEF" w:rsidR="00B67294" w:rsidRPr="00B67294" w:rsidRDefault="002E1387" w:rsidP="00B67294">
      <w:pPr>
        <w:rPr>
          <w:ins w:id="2293" w:author="Microsoft Word" w:date="2025-05-03T21:19:00Z" w16du:dateUtc="2025-05-04T00:19:00Z"/>
        </w:rPr>
      </w:pPr>
      <w:del w:id="2294" w:author="Microsoft Word" w:date="2025-05-03T21:19:00Z" w16du:dateUtc="2025-05-04T00:19:00Z">
        <w:r>
          <w:delText>### **</w:delText>
        </w:r>
      </w:del>
      <w:ins w:id="2295" w:author="Microsoft Word" w:date="2025-05-03T21:19:00Z" w16du:dateUtc="2025-05-04T00:19:00Z">
        <w:r w:rsidR="00767E17">
          <w:pict w14:anchorId="06050B1C">
            <v:rect id="_x0000_i1032" style="width:0;height:1.5pt" o:hralign="center" o:hrstd="t" o:hr="t" fillcolor="#a0a0a0" stroked="f"/>
          </w:pict>
        </w:r>
      </w:ins>
    </w:p>
    <w:p w14:paraId="5FDDF143" w14:textId="77777777" w:rsidR="00016684" w:rsidRPr="00016684" w:rsidRDefault="00767E17" w:rsidP="00016684">
      <w:pPr>
        <w:rPr>
          <w:ins w:id="2296" w:author="Microsoft Word" w:date="2025-05-04T11:03:00Z" w16du:dateUtc="2025-05-04T14:03:00Z"/>
        </w:rPr>
      </w:pPr>
      <w:r>
        <w:pict w14:anchorId="5A74FE0F">
          <v:rect id="_x0000_i1028" style="width:0;height:1.5pt" o:hralign="center" o:hrstd="t" o:hr="t" fillcolor="#a0a0a0" stroked="f"/>
        </w:pict>
      </w:r>
    </w:p>
    <w:p w14:paraId="51D28B6F" w14:textId="38CC025F" w:rsidR="00016684" w:rsidRPr="00016684" w:rsidRDefault="00016684" w:rsidP="00016684">
      <w:pPr>
        <w:rPr>
          <w:b/>
          <w:bCs/>
        </w:rPr>
      </w:pPr>
      <w:r w:rsidRPr="00016684">
        <w:rPr>
          <w:b/>
          <w:bCs/>
        </w:rPr>
        <w:t>5. Conclusão</w:t>
      </w:r>
      <w:del w:id="2297" w:author="Microsoft Word" w:date="2025-05-04T11:03:00Z" w16du:dateUtc="2025-05-04T14:03:00Z">
        <w:r w:rsidR="002E1387">
          <w:delText>**</w:delText>
        </w:r>
      </w:del>
    </w:p>
    <w:p w14:paraId="153BF52C" w14:textId="0583C26B" w:rsidR="00016684" w:rsidRPr="00016684" w:rsidRDefault="00016684" w:rsidP="00016684">
      <w:r w:rsidRPr="00016684">
        <w:t xml:space="preserve">Nos últimos dias (01/05/2025 a 03/05/2025), o projeto </w:t>
      </w:r>
      <w:del w:id="2298" w:author="Microsoft Word" w:date="2025-05-04T11:03:00Z" w16du:dateUtc="2025-05-04T14:03:00Z">
        <w:r w:rsidR="002E1387">
          <w:delText>**</w:delText>
        </w:r>
      </w:del>
      <w:r w:rsidRPr="00016684">
        <w:rPr>
          <w:b/>
          <w:bCs/>
        </w:rPr>
        <w:t>Égide Jurídico</w:t>
      </w:r>
      <w:del w:id="2299" w:author="Microsoft Word" w:date="2025-05-04T11:03:00Z" w16du:dateUtc="2025-05-04T14:03:00Z">
        <w:r w:rsidR="002E1387">
          <w:delText>**</w:delText>
        </w:r>
      </w:del>
      <w:r w:rsidRPr="00016684">
        <w:t xml:space="preserve"> avançou significativamente, implementando autenticação, gestão de clientes/assistentes, vinculação cliente-sessão, e um fluxo </w:t>
      </w:r>
      <w:r w:rsidRPr="00767E17">
        <w:t>completo</w:t>
      </w:r>
      <w:r w:rsidRPr="00016684">
        <w:t xml:space="preserve"> de análise jurídica com IA. Hoje, </w:t>
      </w:r>
      <w:r w:rsidRPr="00016684">
        <w:lastRenderedPageBreak/>
        <w:t xml:space="preserve">resolvemos erros críticos no backend </w:t>
      </w:r>
      <w:del w:id="2300" w:author="Microsoft Word" w:date="2025-05-03T21:19:00Z" w16du:dateUtc="2025-05-04T00:19:00Z">
        <w:r w:rsidR="002E1387">
          <w:delText>(`</w:delText>
        </w:r>
      </w:del>
      <w:ins w:id="2301" w:author="Microsoft Word" w:date="2025-05-03T21:19:00Z" w16du:dateUtc="2025-05-04T00:19:00Z">
        <w:r w:rsidR="00B67294" w:rsidRPr="00B67294">
          <w:t>(</w:t>
        </w:r>
      </w:ins>
      <w:ins w:id="2302" w:author="Microsoft Word" w:date="2025-05-04T11:03:00Z" w16du:dateUtc="2025-05-04T14:03:00Z">
        <w:r w:rsidRPr="00016684">
          <w:t>(</w:t>
        </w:r>
      </w:ins>
      <w:r w:rsidRPr="00016684">
        <w:t>attendance_id</w:t>
      </w:r>
      <w:del w:id="2303" w:author="Microsoft Word" w:date="2025-05-03T21:19:00Z" w16du:dateUtc="2025-05-04T00:19:00Z">
        <w:r w:rsidR="002E1387">
          <w:delText>`)</w:delText>
        </w:r>
      </w:del>
      <w:ins w:id="2304" w:author="Microsoft Word" w:date="2025-05-03T21:19:00Z" w16du:dateUtc="2025-05-04T00:19:00Z">
        <w:r w:rsidR="00B67294" w:rsidRPr="00B67294">
          <w:t>)</w:t>
        </w:r>
      </w:ins>
      <w:ins w:id="2305" w:author="Microsoft Word" w:date="2025-05-04T11:03:00Z" w16du:dateUtc="2025-05-04T14:03:00Z">
        <w:r w:rsidRPr="00016684">
          <w:t>)</w:t>
        </w:r>
      </w:ins>
      <w:r w:rsidRPr="00016684">
        <w:t xml:space="preserve"> e no frontend (ordem de parâmetros em </w:t>
      </w:r>
      <w:del w:id="2306" w:author="Microsoft Word" w:date="2025-05-04T11:03:00Z" w16du:dateUtc="2025-05-04T14:03:00Z">
        <w:r w:rsidR="002E1387">
          <w:delText>`</w:delText>
        </w:r>
      </w:del>
      <w:r w:rsidRPr="00016684">
        <w:t>callBotAPI</w:t>
      </w:r>
      <w:del w:id="2307" w:author="Microsoft Word" w:date="2025-05-03T21:19:00Z" w16du:dateUtc="2025-05-04T00:19:00Z">
        <w:r w:rsidR="002E1387">
          <w:delText>`),</w:delText>
        </w:r>
      </w:del>
      <w:ins w:id="2308" w:author="Microsoft Word" w:date="2025-05-03T21:19:00Z" w16du:dateUtc="2025-05-04T00:19:00Z">
        <w:r w:rsidR="00B67294" w:rsidRPr="00B67294">
          <w:t>),</w:t>
        </w:r>
      </w:ins>
      <w:ins w:id="2309" w:author="Microsoft Word" w:date="2025-05-04T11:03:00Z" w16du:dateUtc="2025-05-04T14:03:00Z">
        <w:r w:rsidRPr="00016684">
          <w:t>),</w:t>
        </w:r>
      </w:ins>
      <w:r w:rsidRPr="00016684">
        <w:t xml:space="preserve"> garantindo que o fluxo principal funcione corretamente, como comprovado pelos logs de teste.</w:t>
      </w:r>
    </w:p>
    <w:p w14:paraId="38395647" w14:textId="77777777" w:rsidR="00016684" w:rsidRPr="00016684" w:rsidRDefault="00016684" w:rsidP="00016684">
      <w:r w:rsidRPr="00016684">
        <w:t>A arquitetura atual é robusta, com frontend modular (HTML/JS, Vite, Bootstrap) e backend escalável (Node.js/Express, SQLite, OpenAI). Os fluxos de autenticação, gestão de clientes/assistentes, e análise jurídica estão operacionais, mas o teste completo e o dashboard completo são as próximas prioridades.</w:t>
      </w:r>
    </w:p>
    <w:p w14:paraId="0AAFAB9A" w14:textId="2AC6366C" w:rsidR="00016684" w:rsidRPr="00016684" w:rsidRDefault="002E1387" w:rsidP="00016684">
      <w:del w:id="2310" w:author="Microsoft Word" w:date="2025-05-04T11:03:00Z" w16du:dateUtc="2025-05-04T14:03:00Z">
        <w:r>
          <w:delText>**</w:delText>
        </w:r>
      </w:del>
      <w:r w:rsidR="00016684" w:rsidRPr="00016684">
        <w:rPr>
          <w:b/>
          <w:bCs/>
        </w:rPr>
        <w:t>Para Amanhã</w:t>
      </w:r>
      <w:del w:id="2311" w:author="Microsoft Word" w:date="2025-05-03T21:19:00Z" w16du:dateUtc="2025-05-04T00:19:00Z">
        <w:r>
          <w:delText>**:</w:delText>
        </w:r>
      </w:del>
      <w:ins w:id="2312" w:author="Microsoft Word" w:date="2025-05-03T21:19:00Z" w16du:dateUtc="2025-05-04T00:19:00Z">
        <w:r w:rsidR="00B67294" w:rsidRPr="00B67294">
          <w:t>:</w:t>
        </w:r>
      </w:ins>
      <w:ins w:id="2313" w:author="Microsoft Word" w:date="2025-05-04T11:03:00Z" w16du:dateUtc="2025-05-04T14:03:00Z">
        <w:r w:rsidR="00016684" w:rsidRPr="00016684">
          <w:t>:</w:t>
        </w:r>
      </w:ins>
    </w:p>
    <w:p w14:paraId="1056E334" w14:textId="1122A5E1" w:rsidR="00016684" w:rsidRPr="00016684" w:rsidRDefault="002E1387" w:rsidP="00016684">
      <w:pPr>
        <w:numPr>
          <w:ilvl w:val="0"/>
          <w:numId w:val="34"/>
        </w:numPr>
      </w:pPr>
      <w:del w:id="2314" w:author="Microsoft Word" w:date="2025-05-04T11:03:00Z" w16du:dateUtc="2025-05-04T14:03:00Z">
        <w:r>
          <w:delText xml:space="preserve">- </w:delText>
        </w:r>
      </w:del>
      <w:r w:rsidR="00016684" w:rsidRPr="00016684">
        <w:t>Realize o teste completo e compartilhe os resultados.</w:t>
      </w:r>
    </w:p>
    <w:p w14:paraId="7056F477" w14:textId="794257A4" w:rsidR="00016684" w:rsidRPr="00016684" w:rsidRDefault="002E1387" w:rsidP="00016684">
      <w:pPr>
        <w:numPr>
          <w:ilvl w:val="0"/>
          <w:numId w:val="34"/>
        </w:numPr>
      </w:pPr>
      <w:del w:id="2315" w:author="Microsoft Word" w:date="2025-05-04T11:03:00Z" w16du:dateUtc="2025-05-04T14:03:00Z">
        <w:r>
          <w:delText xml:space="preserve">- </w:delText>
        </w:r>
      </w:del>
      <w:r w:rsidR="00016684" w:rsidRPr="00016684">
        <w:t xml:space="preserve">Envie </w:t>
      </w:r>
      <w:del w:id="2316" w:author="Microsoft Word" w:date="2025-05-04T11:03:00Z" w16du:dateUtc="2025-05-04T14:03:00Z">
        <w:r>
          <w:delText>`</w:delText>
        </w:r>
      </w:del>
      <w:r w:rsidR="00016684" w:rsidRPr="00016684">
        <w:t>index.html</w:t>
      </w:r>
      <w:del w:id="2317" w:author="Microsoft Word" w:date="2025-05-04T11:03:00Z" w16du:dateUtc="2025-05-04T14:03:00Z">
        <w:r>
          <w:delText>`</w:delText>
        </w:r>
      </w:del>
      <w:r w:rsidR="00016684" w:rsidRPr="00016684">
        <w:t xml:space="preserve"> e </w:t>
      </w:r>
      <w:del w:id="2318" w:author="Microsoft Word" w:date="2025-05-04T11:03:00Z" w16du:dateUtc="2025-05-04T14:03:00Z">
        <w:r>
          <w:delText>`</w:delText>
        </w:r>
      </w:del>
      <w:r w:rsidR="00016684" w:rsidRPr="00016684">
        <w:t>index-page.js</w:t>
      </w:r>
      <w:del w:id="2319" w:author="Microsoft Word" w:date="2025-05-04T11:03:00Z" w16du:dateUtc="2025-05-04T14:03:00Z">
        <w:r>
          <w:delText>`</w:delText>
        </w:r>
      </w:del>
      <w:r w:rsidR="00016684" w:rsidRPr="00016684">
        <w:t xml:space="preserve"> para planejar melhorias no dashboard.</w:t>
      </w:r>
    </w:p>
    <w:p w14:paraId="52ED6A5F" w14:textId="0129238C" w:rsidR="00016684" w:rsidRPr="00016684" w:rsidRDefault="002E1387" w:rsidP="00016684">
      <w:pPr>
        <w:numPr>
          <w:ilvl w:val="0"/>
          <w:numId w:val="34"/>
        </w:numPr>
      </w:pPr>
      <w:del w:id="2320" w:author="Microsoft Word" w:date="2025-05-04T11:03:00Z" w16du:dateUtc="2025-05-04T14:03:00Z">
        <w:r>
          <w:delText xml:space="preserve">- </w:delText>
        </w:r>
      </w:del>
      <w:r w:rsidR="00016684" w:rsidRPr="00016684">
        <w:t>Confirme a sincronização com o GitHub.</w:t>
      </w:r>
    </w:p>
    <w:p w14:paraId="7916A323" w14:textId="77777777" w:rsidR="00016684" w:rsidRPr="00016684" w:rsidRDefault="00016684" w:rsidP="00016684">
      <w:pPr>
        <w:rPr>
          <w:ins w:id="2321" w:author="Microsoft Word" w:date="2025-05-03T21:19:00Z" w16du:dateUtc="2025-05-04T00:19:00Z"/>
        </w:rPr>
      </w:pPr>
      <w:r w:rsidRPr="00016684">
        <w:t xml:space="preserve">Se precisar de ajuda com o teste, ajustes no código, ou priorização de tarefas, é só me chamar no próximo chat! </w:t>
      </w:r>
      <w:r w:rsidRPr="00016684">
        <w:rPr>
          <w:rFonts w:ascii="Segoe UI Emoji" w:hAnsi="Segoe UI Emoji" w:cs="Segoe UI Emoji"/>
        </w:rPr>
        <w:t>😊</w:t>
      </w:r>
    </w:p>
    <w:p w14:paraId="1FFEB5A8" w14:textId="77777777" w:rsidR="00E51399" w:rsidRPr="00016684" w:rsidRDefault="00E51399" w:rsidP="00016684">
      <w:pPr>
        <w:rPr>
          <w:u w:val="single"/>
          <w:rPrChange w:id="2322" w:author="Microsoft Word" w:date="2025-05-03T21:19:00Z" w16du:dateUtc="2025-05-04T00:19:00Z">
            <w:rPr/>
          </w:rPrChange>
        </w:rPr>
      </w:pPr>
    </w:p>
    <w:sectPr w:rsidR="00E51399" w:rsidRPr="00016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289F"/>
    <w:multiLevelType w:val="multilevel"/>
    <w:tmpl w:val="2A84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81CD9"/>
    <w:multiLevelType w:val="multilevel"/>
    <w:tmpl w:val="B712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1614E"/>
    <w:multiLevelType w:val="multilevel"/>
    <w:tmpl w:val="907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E1451"/>
    <w:multiLevelType w:val="multilevel"/>
    <w:tmpl w:val="435E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C2E10"/>
    <w:multiLevelType w:val="multilevel"/>
    <w:tmpl w:val="C78A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C65D4"/>
    <w:multiLevelType w:val="multilevel"/>
    <w:tmpl w:val="73FC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5005C"/>
    <w:multiLevelType w:val="multilevel"/>
    <w:tmpl w:val="D794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E162A"/>
    <w:multiLevelType w:val="multilevel"/>
    <w:tmpl w:val="1D8C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D59BA"/>
    <w:multiLevelType w:val="multilevel"/>
    <w:tmpl w:val="F31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C5733"/>
    <w:multiLevelType w:val="multilevel"/>
    <w:tmpl w:val="254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150CE"/>
    <w:multiLevelType w:val="multilevel"/>
    <w:tmpl w:val="7380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5546D"/>
    <w:multiLevelType w:val="multilevel"/>
    <w:tmpl w:val="1CDA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2440B"/>
    <w:multiLevelType w:val="multilevel"/>
    <w:tmpl w:val="32B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81243"/>
    <w:multiLevelType w:val="multilevel"/>
    <w:tmpl w:val="7C70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123EE"/>
    <w:multiLevelType w:val="multilevel"/>
    <w:tmpl w:val="1EC2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C76F35"/>
    <w:multiLevelType w:val="multilevel"/>
    <w:tmpl w:val="37D0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24DD5"/>
    <w:multiLevelType w:val="multilevel"/>
    <w:tmpl w:val="3174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C4989"/>
    <w:multiLevelType w:val="multilevel"/>
    <w:tmpl w:val="9B80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4639F6"/>
    <w:multiLevelType w:val="multilevel"/>
    <w:tmpl w:val="AABA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673EC"/>
    <w:multiLevelType w:val="multilevel"/>
    <w:tmpl w:val="FCE8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4E29DE"/>
    <w:multiLevelType w:val="multilevel"/>
    <w:tmpl w:val="DD26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D1580"/>
    <w:multiLevelType w:val="multilevel"/>
    <w:tmpl w:val="F51C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122CEF"/>
    <w:multiLevelType w:val="multilevel"/>
    <w:tmpl w:val="361C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11411"/>
    <w:multiLevelType w:val="multilevel"/>
    <w:tmpl w:val="29D0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D16B0"/>
    <w:multiLevelType w:val="multilevel"/>
    <w:tmpl w:val="3B2A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45F62"/>
    <w:multiLevelType w:val="multilevel"/>
    <w:tmpl w:val="F78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574454">
    <w:abstractNumId w:val="5"/>
  </w:num>
  <w:num w:numId="2" w16cid:durableId="112722213">
    <w:abstractNumId w:val="15"/>
  </w:num>
  <w:num w:numId="3" w16cid:durableId="498084476">
    <w:abstractNumId w:val="4"/>
  </w:num>
  <w:num w:numId="4" w16cid:durableId="1923104136">
    <w:abstractNumId w:val="3"/>
  </w:num>
  <w:num w:numId="5" w16cid:durableId="430666994">
    <w:abstractNumId w:val="12"/>
  </w:num>
  <w:num w:numId="6" w16cid:durableId="1885827880">
    <w:abstractNumId w:val="13"/>
  </w:num>
  <w:num w:numId="7" w16cid:durableId="460656519">
    <w:abstractNumId w:val="6"/>
  </w:num>
  <w:num w:numId="8" w16cid:durableId="657611227">
    <w:abstractNumId w:val="6"/>
    <w:lvlOverride w:ilvl="3">
      <w:lvl w:ilvl="3">
        <w:numFmt w:val="decimal"/>
        <w:lvlText w:val="%4."/>
        <w:lvlJc w:val="left"/>
      </w:lvl>
    </w:lvlOverride>
  </w:num>
  <w:num w:numId="9" w16cid:durableId="1821340748">
    <w:abstractNumId w:val="6"/>
    <w:lvlOverride w:ilvl="3">
      <w:lvl w:ilvl="3">
        <w:numFmt w:val="decimal"/>
        <w:lvlText w:val="%4."/>
        <w:lvlJc w:val="left"/>
      </w:lvl>
    </w:lvlOverride>
  </w:num>
  <w:num w:numId="10" w16cid:durableId="1048912819">
    <w:abstractNumId w:val="6"/>
    <w:lvlOverride w:ilvl="3">
      <w:lvl w:ilvl="3">
        <w:numFmt w:val="decimal"/>
        <w:lvlText w:val="%4."/>
        <w:lvlJc w:val="left"/>
      </w:lvl>
    </w:lvlOverride>
  </w:num>
  <w:num w:numId="11" w16cid:durableId="1155295567">
    <w:abstractNumId w:val="6"/>
    <w:lvlOverride w:ilvl="3">
      <w:lvl w:ilvl="3">
        <w:numFmt w:val="decimal"/>
        <w:lvlText w:val="%4."/>
        <w:lvlJc w:val="left"/>
      </w:lvl>
    </w:lvlOverride>
  </w:num>
  <w:num w:numId="12" w16cid:durableId="1896042875">
    <w:abstractNumId w:val="21"/>
  </w:num>
  <w:num w:numId="13" w16cid:durableId="959070787">
    <w:abstractNumId w:val="10"/>
  </w:num>
  <w:num w:numId="14" w16cid:durableId="1511136151">
    <w:abstractNumId w:val="18"/>
  </w:num>
  <w:num w:numId="15" w16cid:durableId="1226453293">
    <w:abstractNumId w:val="8"/>
  </w:num>
  <w:num w:numId="16" w16cid:durableId="2069264386">
    <w:abstractNumId w:val="19"/>
  </w:num>
  <w:num w:numId="17" w16cid:durableId="1592275182">
    <w:abstractNumId w:val="16"/>
  </w:num>
  <w:num w:numId="18" w16cid:durableId="551576659">
    <w:abstractNumId w:val="2"/>
  </w:num>
  <w:num w:numId="19" w16cid:durableId="199784275">
    <w:abstractNumId w:val="25"/>
  </w:num>
  <w:num w:numId="20" w16cid:durableId="780733146">
    <w:abstractNumId w:val="1"/>
  </w:num>
  <w:num w:numId="21" w16cid:durableId="242421400">
    <w:abstractNumId w:val="0"/>
  </w:num>
  <w:num w:numId="22" w16cid:durableId="611061064">
    <w:abstractNumId w:val="9"/>
  </w:num>
  <w:num w:numId="23" w16cid:durableId="2030789369">
    <w:abstractNumId w:val="11"/>
  </w:num>
  <w:num w:numId="24" w16cid:durableId="1214973923">
    <w:abstractNumId w:val="14"/>
  </w:num>
  <w:num w:numId="25" w16cid:durableId="706763115">
    <w:abstractNumId w:val="14"/>
    <w:lvlOverride w:ilvl="3">
      <w:lvl w:ilvl="3">
        <w:numFmt w:val="decimal"/>
        <w:lvlText w:val="%4."/>
        <w:lvlJc w:val="left"/>
      </w:lvl>
    </w:lvlOverride>
  </w:num>
  <w:num w:numId="26" w16cid:durableId="88628108">
    <w:abstractNumId w:val="14"/>
    <w:lvlOverride w:ilvl="3">
      <w:lvl w:ilvl="3">
        <w:numFmt w:val="decimal"/>
        <w:lvlText w:val="%4."/>
        <w:lvlJc w:val="left"/>
      </w:lvl>
    </w:lvlOverride>
  </w:num>
  <w:num w:numId="27" w16cid:durableId="477457948">
    <w:abstractNumId w:val="14"/>
    <w:lvlOverride w:ilvl="3">
      <w:lvl w:ilvl="3">
        <w:numFmt w:val="decimal"/>
        <w:lvlText w:val="%4."/>
        <w:lvlJc w:val="left"/>
      </w:lvl>
    </w:lvlOverride>
  </w:num>
  <w:num w:numId="28" w16cid:durableId="752507411">
    <w:abstractNumId w:val="14"/>
    <w:lvlOverride w:ilvl="3">
      <w:lvl w:ilvl="3">
        <w:numFmt w:val="decimal"/>
        <w:lvlText w:val="%4."/>
        <w:lvlJc w:val="left"/>
      </w:lvl>
    </w:lvlOverride>
  </w:num>
  <w:num w:numId="29" w16cid:durableId="620845554">
    <w:abstractNumId w:val="7"/>
  </w:num>
  <w:num w:numId="30" w16cid:durableId="1758089817">
    <w:abstractNumId w:val="23"/>
  </w:num>
  <w:num w:numId="31" w16cid:durableId="778599451">
    <w:abstractNumId w:val="20"/>
  </w:num>
  <w:num w:numId="32" w16cid:durableId="766459999">
    <w:abstractNumId w:val="22"/>
  </w:num>
  <w:num w:numId="33" w16cid:durableId="1342587153">
    <w:abstractNumId w:val="17"/>
  </w:num>
  <w:num w:numId="34" w16cid:durableId="135727026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6B"/>
    <w:rsid w:val="00016684"/>
    <w:rsid w:val="001B3774"/>
    <w:rsid w:val="0029201F"/>
    <w:rsid w:val="002E1387"/>
    <w:rsid w:val="00587874"/>
    <w:rsid w:val="00692E06"/>
    <w:rsid w:val="00767E17"/>
    <w:rsid w:val="007E0B1D"/>
    <w:rsid w:val="008B4C6B"/>
    <w:rsid w:val="009A371A"/>
    <w:rsid w:val="00B67294"/>
    <w:rsid w:val="00C14F3D"/>
    <w:rsid w:val="00CD72A3"/>
    <w:rsid w:val="00CF522F"/>
    <w:rsid w:val="00D739C6"/>
    <w:rsid w:val="00E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A561234"/>
  <w15:chartTrackingRefBased/>
  <w15:docId w15:val="{18EB1783-EF7E-4BEC-B450-AC677C27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autoRedefine/>
    <w:uiPriority w:val="9"/>
    <w:qFormat/>
    <w:rsid w:val="00E51399"/>
    <w:pPr>
      <w:keepNext/>
      <w:keepLines/>
      <w:pBdr>
        <w:bottom w:val="single" w:sz="4" w:space="1" w:color="auto"/>
      </w:pBdr>
      <w:spacing w:before="240" w:after="240" w:line="276" w:lineRule="auto"/>
      <w:jc w:val="center"/>
      <w:outlineLvl w:val="0"/>
    </w:pPr>
    <w:rPr>
      <w:rFonts w:ascii="Segoe UI" w:eastAsia="Tahoma" w:hAnsi="Segoe UI" w:cs="Tahoma"/>
      <w:b/>
      <w:smallCaps/>
      <w:color w:val="000000"/>
      <w:sz w:val="32"/>
      <w:u w:color="000000"/>
      <w:lang w:eastAsia="pt-BR"/>
      <w14:ligatures w14:val="standard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29201F"/>
    <w:pPr>
      <w:keepNext/>
      <w:keepLines/>
      <w:spacing w:before="240" w:after="156" w:line="257" w:lineRule="auto"/>
      <w:ind w:left="11" w:hanging="11"/>
      <w:outlineLvl w:val="1"/>
    </w:pPr>
    <w:rPr>
      <w:rFonts w:ascii="Segoe UI" w:eastAsia="Tahoma" w:hAnsi="Segoe UI" w:cs="Segoe UI"/>
      <w:b/>
      <w:bCs/>
      <w:smallCaps/>
      <w:color w:val="000000"/>
      <w:u w:val="dotted" w:color="000000" w:themeColor="text1"/>
      <w:lang w:eastAsia="pt-BR"/>
      <w14:ligatures w14:val="standard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4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4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4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4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4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4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4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1399"/>
    <w:rPr>
      <w:rFonts w:ascii="Segoe UI" w:eastAsia="Tahoma" w:hAnsi="Segoe UI" w:cs="Tahoma"/>
      <w:b/>
      <w:smallCaps/>
      <w:color w:val="000000"/>
      <w:sz w:val="32"/>
      <w:u w:color="000000"/>
      <w:lang w:eastAsia="pt-BR"/>
      <w14:ligatures w14:val="standard"/>
    </w:rPr>
  </w:style>
  <w:style w:type="character" w:customStyle="1" w:styleId="Ttulo2Char">
    <w:name w:val="Título 2 Char"/>
    <w:basedOn w:val="Fontepargpadro"/>
    <w:link w:val="Ttulo2"/>
    <w:uiPriority w:val="9"/>
    <w:rsid w:val="0029201F"/>
    <w:rPr>
      <w:rFonts w:ascii="Segoe UI" w:eastAsia="Tahoma" w:hAnsi="Segoe UI" w:cs="Segoe UI"/>
      <w:b/>
      <w:bCs/>
      <w:smallCaps/>
      <w:color w:val="000000"/>
      <w:u w:val="dotted" w:color="000000" w:themeColor="text1"/>
      <w:lang w:eastAsia="pt-BR"/>
      <w14:ligatures w14:val="standar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4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4C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4C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4C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4C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4C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4C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4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4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4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4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4C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4C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4C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4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4C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4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4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2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7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9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7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4800</Words>
  <Characters>25922</Characters>
  <Application>Microsoft Office Word</Application>
  <DocSecurity>0</DocSecurity>
  <Lines>216</Lines>
  <Paragraphs>61</Paragraphs>
  <ScaleCrop>false</ScaleCrop>
  <Company/>
  <LinksUpToDate>false</LinksUpToDate>
  <CharactersWithSpaces>30661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Gonçalves</dc:creator>
  <cp:keywords/>
  <dc:description/>
  <cp:lastModifiedBy>Paulo Gonçalves</cp:lastModifiedBy>
  <cp:revision>5</cp:revision>
  <dcterms:created xsi:type="dcterms:W3CDTF">2025-05-04T00:19:00Z</dcterms:created>
  <dcterms:modified xsi:type="dcterms:W3CDTF">2025-05-04T14:03:00Z</dcterms:modified>
</cp:coreProperties>
</file>